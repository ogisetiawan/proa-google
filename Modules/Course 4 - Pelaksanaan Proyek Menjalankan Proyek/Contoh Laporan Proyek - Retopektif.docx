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color w:val="6aa84f"/>
          <w:sz w:val="40"/>
          <w:szCs w:val="40"/>
        </w:rPr>
      </w:pPr>
      <w:bookmarkStart w:colFirst="0" w:colLast="0" w:name="_heading=h.gjdgxs" w:id="0"/>
      <w:bookmarkEnd w:id="0"/>
      <w:r w:rsidDel="00000000" w:rsidR="00000000" w:rsidRPr="00000000">
        <w:rPr>
          <w:color w:val="6aa84f"/>
          <w:sz w:val="38"/>
          <w:szCs w:val="38"/>
          <w:rtl w:val="0"/>
        </w:rPr>
        <w:t xml:space="preserve">Laporan Penutupan Proyek: Rencana Operasi &amp; Pelatihan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right"/>
        <w:rPr>
          <w:b w:val="1"/>
        </w:rPr>
      </w:pPr>
      <w:r w:rsidDel="00000000" w:rsidR="00000000" w:rsidRPr="00000000">
        <w:rPr>
          <w:rtl w:val="0"/>
        </w:rPr>
        <w:t xml:space="preserve">Status: </w:t>
      </w:r>
      <w:r w:rsidDel="00000000" w:rsidR="00000000" w:rsidRPr="00000000">
        <w:rPr>
          <w:b w:val="1"/>
          <w:rtl w:val="0"/>
        </w:rPr>
        <w:t xml:space="preserve">Draf </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right"/>
        <w:rPr/>
      </w:pPr>
      <w:r w:rsidDel="00000000" w:rsidR="00000000" w:rsidRPr="00000000">
        <w:rPr>
          <w:rtl w:val="0"/>
        </w:rPr>
        <w:t xml:space="preserve">Tanggal:  09-09</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pPr>
      <w:r w:rsidDel="00000000" w:rsidR="00000000" w:rsidRPr="00000000">
        <w:rPr>
          <w:rtl w:val="0"/>
        </w:rPr>
        <w:t xml:space="preserve">Penulis: Manajer proyek</w:t>
      </w:r>
    </w:p>
    <w:p w:rsidR="00000000" w:rsidDel="00000000" w:rsidP="00000000" w:rsidRDefault="00000000" w:rsidRPr="00000000" w14:paraId="00000005">
      <w:pPr>
        <w:rPr>
          <w:i w:val="1"/>
          <w:color w:val="0000ff"/>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Sponsor proyek</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Direktur Operasional</w:t>
            </w:r>
          </w:p>
        </w:tc>
      </w:tr>
      <w:tr>
        <w:trPr>
          <w:cantSplit w:val="0"/>
          <w:trHeight w:val="11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Tim Proyek</w:t>
            </w:r>
          </w:p>
        </w:tc>
        <w:tc>
          <w:tcPr>
            <w:shd w:fill="auto" w:val="clear"/>
            <w:tcMar>
              <w:top w:w="100.0" w:type="dxa"/>
              <w:left w:w="100.0" w:type="dxa"/>
              <w:bottom w:w="100.0" w:type="dxa"/>
              <w:right w:w="100.0" w:type="dxa"/>
            </w:tcMar>
          </w:tcPr>
          <w:p w:rsidR="00000000" w:rsidDel="00000000" w:rsidP="00000000" w:rsidRDefault="00000000" w:rsidRPr="00000000" w14:paraId="00000009">
            <w:pPr>
              <w:rPr/>
            </w:pPr>
            <w:r w:rsidDel="00000000" w:rsidR="00000000" w:rsidRPr="00000000">
              <w:rPr>
                <w:rtl w:val="0"/>
              </w:rPr>
              <w:t xml:space="preserve">Analis Keuangan, Direktur Pengadaan, Spesialis SDM, Penguji Jaminan Kualitas, Manajer Layanan Pelanggan, Manajer IT, Manajer Persediaan, Manajer Pelatihan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Durasi Proyek</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1 Maret-6 September</w:t>
            </w:r>
          </w:p>
        </w:tc>
      </w:tr>
    </w:tbl>
    <w:p w:rsidR="00000000" w:rsidDel="00000000" w:rsidP="00000000" w:rsidRDefault="00000000" w:rsidRPr="00000000" w14:paraId="0000000C">
      <w:pPr>
        <w:pStyle w:val="Heading1"/>
        <w:keepNext w:val="0"/>
        <w:keepLines w:val="0"/>
        <w:spacing w:after="0" w:before="0" w:lineRule="auto"/>
        <w:rPr>
          <w:rFonts w:ascii="Arial" w:cs="Arial" w:eastAsia="Arial" w:hAnsi="Arial"/>
          <w:i w:val="1"/>
          <w:color w:val="0000ff"/>
          <w:sz w:val="16"/>
          <w:szCs w:val="16"/>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pacing w:after="0" w:before="0" w:lineRule="auto"/>
        <w:rPr>
          <w:rFonts w:ascii="Arial" w:cs="Arial" w:eastAsia="Arial" w:hAnsi="Arial"/>
          <w:color w:val="666666"/>
        </w:rPr>
      </w:pPr>
      <w:bookmarkStart w:colFirst="0" w:colLast="0" w:name="_heading=h.1fob9te" w:id="2"/>
      <w:bookmarkEnd w:id="2"/>
      <w:r w:rsidDel="00000000" w:rsidR="00000000" w:rsidRPr="00000000">
        <w:rPr>
          <w:rtl w:val="0"/>
        </w:rPr>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pacing w:after="0" w:before="0" w:lineRule="auto"/>
        <w:rPr>
          <w:rFonts w:ascii="Arial" w:cs="Arial" w:eastAsia="Arial" w:hAnsi="Arial"/>
          <w:color w:val="6aa84f"/>
        </w:rPr>
      </w:pPr>
      <w:bookmarkStart w:colFirst="0" w:colLast="0" w:name="_heading=h.3znysh7" w:id="3"/>
      <w:bookmarkEnd w:id="3"/>
      <w:r w:rsidDel="00000000" w:rsidR="00000000" w:rsidRPr="00000000">
        <w:rPr>
          <w:color w:val="6aa84f"/>
          <w:rtl w:val="0"/>
        </w:rPr>
        <w:t xml:space="preserve">Ringkasan Eksekutif</w:t>
      </w:r>
      <w:r w:rsidDel="00000000" w:rsidR="00000000" w:rsidRPr="00000000">
        <w:rPr>
          <w:rtl w:val="0"/>
        </w:rPr>
      </w:r>
    </w:p>
    <w:p w:rsidR="00000000" w:rsidDel="00000000" w:rsidP="00000000" w:rsidRDefault="00000000" w:rsidRPr="00000000" w14:paraId="0000000F">
      <w:pPr>
        <w:pStyle w:val="Heading1"/>
        <w:keepNext w:val="0"/>
        <w:keepLines w:val="0"/>
        <w:spacing w:after="0" w:before="0" w:lineRule="auto"/>
        <w:rPr>
          <w:rFonts w:ascii="Arial" w:cs="Arial" w:eastAsia="Arial" w:hAnsi="Arial"/>
        </w:rPr>
      </w:pPr>
      <w:bookmarkStart w:colFirst="0" w:colLast="0" w:name="_heading=h.2et92p0" w:id="4"/>
      <w:bookmarkEnd w:id="4"/>
      <w:r w:rsidDel="00000000" w:rsidR="00000000" w:rsidRPr="00000000">
        <w:rPr>
          <w:sz w:val="22"/>
          <w:szCs w:val="22"/>
          <w:highlight w:val="white"/>
          <w:rtl w:val="0"/>
        </w:rPr>
        <w:t xml:space="preserve">Tujuan dari proyek ini adalah untuk membangun sistem operasional dan prosedur untuk layanan Plant Pals Office Green yang baru. Tim membuat rencana pengiriman, menginstal perangkat lunak dan peralatan manajemen rantai pasokan, dan berhasil menerapkan program pelatihan karyawan untuk layanan baru. Proyek ini sedikit melebihi anggaran, tetapi tetap sesuai jadwal. Tim mengalami masalah dengan pemenuhan pesanan dan kepuasan pelanggan yang masih perlu ditangani. </w:t>
      </w:r>
      <w:r w:rsidDel="00000000" w:rsidR="00000000" w:rsidRPr="00000000">
        <w:rPr>
          <w:rtl w:val="0"/>
        </w:rPr>
      </w:r>
    </w:p>
    <w:p w:rsidR="00000000" w:rsidDel="00000000" w:rsidP="00000000" w:rsidRDefault="00000000" w:rsidRPr="00000000" w14:paraId="00000010">
      <w:pPr>
        <w:pStyle w:val="Heading1"/>
        <w:widowControl w:val="0"/>
        <w:pBdr>
          <w:top w:space="0" w:sz="0" w:val="nil"/>
          <w:left w:space="0" w:sz="0" w:val="nil"/>
          <w:bottom w:space="0" w:sz="0" w:val="nil"/>
          <w:right w:space="0" w:sz="0" w:val="nil"/>
          <w:between w:space="0" w:sz="0" w:val="nil"/>
        </w:pBdr>
        <w:spacing w:after="0" w:before="0" w:lineRule="auto"/>
        <w:rPr>
          <w:rFonts w:ascii="Arial" w:cs="Arial" w:eastAsia="Arial" w:hAnsi="Arial"/>
          <w:color w:val="3c78d8"/>
        </w:rPr>
      </w:pPr>
      <w:bookmarkStart w:colFirst="0" w:colLast="0" w:name="_heading=h.tyjcwt" w:id="5"/>
      <w:bookmarkEnd w:id="5"/>
      <w:r w:rsidDel="00000000" w:rsidR="00000000" w:rsidRPr="00000000">
        <w:rPr>
          <w:rtl w:val="0"/>
        </w:rPr>
      </w:r>
    </w:p>
    <w:p w:rsidR="00000000" w:rsidDel="00000000" w:rsidP="00000000" w:rsidRDefault="00000000" w:rsidRPr="00000000" w14:paraId="00000011">
      <w:pPr>
        <w:pStyle w:val="Heading1"/>
        <w:widowControl w:val="0"/>
        <w:pBdr>
          <w:top w:space="0" w:sz="0" w:val="nil"/>
          <w:left w:space="0" w:sz="0" w:val="nil"/>
          <w:bottom w:space="0" w:sz="0" w:val="nil"/>
          <w:right w:space="0" w:sz="0" w:val="nil"/>
          <w:between w:space="0" w:sz="0" w:val="nil"/>
        </w:pBdr>
        <w:spacing w:after="0" w:before="0" w:lineRule="auto"/>
        <w:rPr>
          <w:rFonts w:ascii="Arial" w:cs="Arial" w:eastAsia="Arial" w:hAnsi="Arial"/>
          <w:i w:val="1"/>
          <w:highlight w:val="white"/>
        </w:rPr>
      </w:pPr>
      <w:bookmarkStart w:colFirst="0" w:colLast="0" w:name="_heading=h.3dy6vkm" w:id="6"/>
      <w:bookmarkEnd w:id="6"/>
      <w:r w:rsidDel="00000000" w:rsidR="00000000" w:rsidRPr="00000000">
        <w:rPr>
          <w:color w:val="6aa84f"/>
          <w:rtl w:val="0"/>
        </w:rPr>
        <w:t xml:space="preserve">Pencapaian Utama</w:t>
      </w:r>
      <w:r w:rsidDel="00000000" w:rsidR="00000000" w:rsidRPr="00000000">
        <w:rPr>
          <w:rtl w:val="0"/>
        </w:rPr>
      </w:r>
    </w:p>
    <w:p w:rsidR="00000000" w:rsidDel="00000000" w:rsidP="00000000" w:rsidRDefault="00000000" w:rsidRPr="00000000" w14:paraId="00000012">
      <w:pPr>
        <w:numPr>
          <w:ilvl w:val="0"/>
          <w:numId w:val="3"/>
        </w:numPr>
        <w:ind w:left="720" w:hanging="360"/>
        <w:rPr>
          <w:highlight w:val="white"/>
        </w:rPr>
      </w:pPr>
      <w:r w:rsidDel="00000000" w:rsidR="00000000" w:rsidRPr="00000000">
        <w:rPr>
          <w:highlight w:val="white"/>
          <w:rtl w:val="0"/>
        </w:rPr>
        <w:t xml:space="preserve">Menetapkan rencana pengiriman dan logistik tanaman yang menurunkan biaya pengiriman hingga 50 sen per unit</w:t>
      </w:r>
    </w:p>
    <w:p w:rsidR="00000000" w:rsidDel="00000000" w:rsidP="00000000" w:rsidRDefault="00000000" w:rsidRPr="00000000" w14:paraId="00000013">
      <w:pPr>
        <w:numPr>
          <w:ilvl w:val="0"/>
          <w:numId w:val="3"/>
        </w:numPr>
        <w:ind w:left="720" w:hanging="360"/>
        <w:rPr>
          <w:highlight w:val="white"/>
        </w:rPr>
      </w:pPr>
      <w:r w:rsidDel="00000000" w:rsidR="00000000" w:rsidRPr="00000000">
        <w:rPr>
          <w:highlight w:val="white"/>
          <w:rtl w:val="0"/>
        </w:rPr>
        <w:t xml:space="preserve">Perangkat lunak dan peralatan manajemen rantai pasokan yang dipilih dan diinstal, membantu mempercepat proses pengadaan dan pencarian pemasok</w:t>
      </w:r>
    </w:p>
    <w:p w:rsidR="00000000" w:rsidDel="00000000" w:rsidP="00000000" w:rsidRDefault="00000000" w:rsidRPr="00000000" w14:paraId="00000014">
      <w:pPr>
        <w:numPr>
          <w:ilvl w:val="0"/>
          <w:numId w:val="3"/>
        </w:numPr>
        <w:ind w:left="720" w:hanging="360"/>
        <w:rPr>
          <w:highlight w:val="white"/>
        </w:rPr>
      </w:pPr>
      <w:r w:rsidDel="00000000" w:rsidR="00000000" w:rsidRPr="00000000">
        <w:rPr>
          <w:highlight w:val="white"/>
          <w:rtl w:val="0"/>
        </w:rPr>
        <w:t xml:space="preserve">Melatih lebih dari 75% karyawan sebelum peluncuran layanan, meningkatkan efisiensi</w:t>
      </w:r>
    </w:p>
    <w:p w:rsidR="00000000" w:rsidDel="00000000" w:rsidP="00000000" w:rsidRDefault="00000000" w:rsidRPr="00000000" w14:paraId="00000015">
      <w:pPr>
        <w:numPr>
          <w:ilvl w:val="0"/>
          <w:numId w:val="3"/>
        </w:numPr>
        <w:ind w:left="720" w:hanging="360"/>
        <w:rPr>
          <w:highlight w:val="white"/>
        </w:rPr>
      </w:pPr>
      <w:r w:rsidDel="00000000" w:rsidR="00000000" w:rsidRPr="00000000">
        <w:rPr>
          <w:highlight w:val="white"/>
          <w:rtl w:val="0"/>
        </w:rPr>
        <w:t xml:space="preserve">Menginstal perangkat lunak baru untuk mengelola pesanan, membuat proses pemesanan lebih efisien</w:t>
      </w:r>
    </w:p>
    <w:p w:rsidR="00000000" w:rsidDel="00000000" w:rsidP="00000000" w:rsidRDefault="00000000" w:rsidRPr="00000000" w14:paraId="00000016">
      <w:pPr>
        <w:numPr>
          <w:ilvl w:val="0"/>
          <w:numId w:val="3"/>
        </w:numPr>
        <w:ind w:left="720" w:hanging="360"/>
        <w:rPr>
          <w:highlight w:val="white"/>
        </w:rPr>
      </w:pPr>
      <w:r w:rsidDel="00000000" w:rsidR="00000000" w:rsidRPr="00000000">
        <w:rPr>
          <w:highlight w:val="white"/>
          <w:rtl w:val="0"/>
        </w:rPr>
        <w:t xml:space="preserve">Mengirim </w:t>
      </w:r>
      <w:r w:rsidDel="00000000" w:rsidR="00000000" w:rsidRPr="00000000">
        <w:rPr>
          <w:i w:val="1"/>
          <w:highlight w:val="white"/>
          <w:rtl w:val="0"/>
        </w:rPr>
        <w:t xml:space="preserve">batch</w:t>
      </w:r>
      <w:r w:rsidDel="00000000" w:rsidR="00000000" w:rsidRPr="00000000">
        <w:rPr>
          <w:highlight w:val="white"/>
          <w:rtl w:val="0"/>
        </w:rPr>
        <w:t xml:space="preserve"> pengujian ke pelanggan untuk memperbaiki kualitas produk dan protokol pengiriman</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Menjalankan survei pelanggan yang sedang berlangsung untuk mengumpulkan informasi tentang kepuasan pelanggan</w:t>
      </w:r>
    </w:p>
    <w:p w:rsidR="00000000" w:rsidDel="00000000" w:rsidP="00000000" w:rsidRDefault="00000000" w:rsidRPr="00000000" w14:paraId="00000018">
      <w:pPr>
        <w:numPr>
          <w:ilvl w:val="0"/>
          <w:numId w:val="3"/>
        </w:numPr>
        <w:ind w:left="720" w:hanging="360"/>
        <w:rPr/>
      </w:pPr>
      <w:r w:rsidDel="00000000" w:rsidR="00000000" w:rsidRPr="00000000">
        <w:rPr>
          <w:i w:val="1"/>
          <w:rtl w:val="0"/>
        </w:rPr>
        <w:t xml:space="preserve">Feedback</w:t>
      </w:r>
      <w:r w:rsidDel="00000000" w:rsidR="00000000" w:rsidRPr="00000000">
        <w:rPr>
          <w:rtl w:val="0"/>
        </w:rPr>
        <w:t xml:space="preserve"> yang diterapkan dari survei pelanggan meningkatkan pengiriman tepat waktu sebesar 10% dan kepuasan terhadap layanan pelanggan lebih dari 42%.</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Operasi yang diterapkan untuk peluncuran layanan Plant Pals, menciptakan aliran pendapatan yang stabil </w:t>
      </w:r>
    </w:p>
    <w:p w:rsidR="00000000" w:rsidDel="00000000" w:rsidP="00000000" w:rsidRDefault="00000000" w:rsidRPr="00000000" w14:paraId="0000001A">
      <w:pPr>
        <w:rPr>
          <w:color w:val="6aa84f"/>
          <w:sz w:val="32"/>
          <w:szCs w:val="32"/>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6aa84f"/>
          <w:sz w:val="32"/>
          <w:szCs w:val="32"/>
          <w:rtl w:val="0"/>
        </w:rPr>
        <w:t xml:space="preserve">Pelajaran yang diperoleh</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Hal apa yang berjalan dengan baik?</w:t>
      </w:r>
    </w:p>
    <w:p w:rsidR="00000000" w:rsidDel="00000000" w:rsidP="00000000" w:rsidRDefault="00000000" w:rsidRPr="00000000" w14:paraId="0000001D">
      <w:pPr>
        <w:widowControl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Rencana pengiriman dan logistik pabrik, setelah diterapkan dengan benar, menurunkan biaya.</w:t>
      </w:r>
    </w:p>
    <w:p w:rsidR="00000000" w:rsidDel="00000000" w:rsidP="00000000" w:rsidRDefault="00000000" w:rsidRPr="00000000" w14:paraId="0000001E">
      <w:pPr>
        <w:widowControl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Program pelatihan ini efektif dalam mendidik 75% karyawan tentang prosedur dan standar layanan baru, yang meningkatkan efisiensi.</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i w:val="1"/>
          <w:rtl w:val="0"/>
        </w:rPr>
        <w:t xml:space="preserve">Kesalahan apa yang terjadi? Bagaimana Anda menyelesaikan masalah ini?</w:t>
      </w:r>
      <w:r w:rsidDel="00000000" w:rsidR="00000000" w:rsidRPr="00000000">
        <w:rPr>
          <w:rtl w:val="0"/>
        </w:rPr>
      </w:r>
    </w:p>
    <w:p w:rsidR="00000000" w:rsidDel="00000000" w:rsidP="00000000" w:rsidRDefault="00000000" w:rsidRPr="00000000" w14:paraId="00000021">
      <w:pPr>
        <w:widowControl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Tim melakukan kesalahan dalam menanam 10% tanaman karena tidak ada kesepakatan mengenai protokol. Kami mengatasinya dengan standarisasi protokol penanaman.</w:t>
      </w:r>
    </w:p>
    <w:p w:rsidR="00000000" w:rsidDel="00000000" w:rsidP="00000000" w:rsidRDefault="00000000" w:rsidRPr="00000000" w14:paraId="00000022">
      <w:pPr>
        <w:widowControl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Pengiriman tepat waktu meningkat dari 80% menjadi 90% selama peluncuran uji coba, dengan mempekerjakan lebih banyak pengemudi dan meninjau ulang rute pengiriman.</w:t>
      </w:r>
    </w:p>
    <w:p w:rsidR="00000000" w:rsidDel="00000000" w:rsidP="00000000" w:rsidRDefault="00000000" w:rsidRPr="00000000" w14:paraId="00000023">
      <w:pPr>
        <w:widowControl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Layanan pelanggan menghadapi masalah dengan perangkat lunak, sehingga sulit bagi mereka untuk menangani keluhan pelanggan. Spesialis IT menyelesaikan masalah dengan cepat.</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pacing w:after="0" w:before="0" w:lineRule="auto"/>
        <w:rPr>
          <w:rFonts w:ascii="Arial" w:cs="Arial" w:eastAsia="Arial" w:hAnsi="Arial"/>
          <w:color w:val="6aa84f"/>
        </w:rPr>
      </w:pPr>
      <w:bookmarkStart w:colFirst="0" w:colLast="0" w:name="_heading=h.1t3h5sf" w:id="7"/>
      <w:bookmarkEnd w:id="7"/>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pacing w:after="0" w:before="0" w:lineRule="auto"/>
        <w:rPr>
          <w:rFonts w:ascii="Arial" w:cs="Arial" w:eastAsia="Arial" w:hAnsi="Arial"/>
        </w:rPr>
      </w:pPr>
      <w:bookmarkStart w:colFirst="0" w:colLast="0" w:name="_heading=h.4d34og8" w:id="8"/>
      <w:bookmarkEnd w:id="8"/>
      <w:r w:rsidDel="00000000" w:rsidR="00000000" w:rsidRPr="00000000">
        <w:rPr>
          <w:color w:val="6aa84f"/>
          <w:rtl w:val="0"/>
        </w:rPr>
        <w:t xml:space="preserve">Item yang Masih Berjalan</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Lanjutkan pemantauan untuk perbaikan tambahan.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Terus tingkatkan proses pengiriman untuk mencapai target tepat waktu sebesar 95%.</w:t>
      </w:r>
    </w:p>
    <w:p w:rsidR="00000000" w:rsidDel="00000000" w:rsidP="00000000" w:rsidRDefault="00000000" w:rsidRPr="00000000" w14:paraId="00000028">
      <w:pPr>
        <w:pStyle w:val="Heading1"/>
        <w:widowControl w:val="0"/>
        <w:pBdr>
          <w:top w:space="0" w:sz="0" w:val="nil"/>
          <w:left w:space="0" w:sz="0" w:val="nil"/>
          <w:bottom w:space="0" w:sz="0" w:val="nil"/>
          <w:right w:space="0" w:sz="0" w:val="nil"/>
          <w:between w:space="0" w:sz="0" w:val="nil"/>
        </w:pBdr>
        <w:spacing w:after="0" w:before="0" w:lineRule="auto"/>
        <w:rPr>
          <w:rFonts w:ascii="Arial" w:cs="Arial" w:eastAsia="Arial" w:hAnsi="Arial"/>
          <w:color w:val="6aa84f"/>
        </w:rPr>
      </w:pPr>
      <w:bookmarkStart w:colFirst="0" w:colLast="0" w:name="_heading=h.2s8eyo1" w:id="9"/>
      <w:bookmarkEnd w:id="9"/>
      <w:r w:rsidDel="00000000" w:rsidR="00000000" w:rsidRPr="00000000">
        <w:rPr>
          <w:rtl w:val="0"/>
        </w:rPr>
      </w:r>
    </w:p>
    <w:p w:rsidR="00000000" w:rsidDel="00000000" w:rsidP="00000000" w:rsidRDefault="00000000" w:rsidRPr="00000000" w14:paraId="00000029">
      <w:pPr>
        <w:pStyle w:val="Heading1"/>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bookmarkStart w:colFirst="0" w:colLast="0" w:name="_heading=h.17dp8vu" w:id="10"/>
      <w:bookmarkEnd w:id="10"/>
      <w:r w:rsidDel="00000000" w:rsidR="00000000" w:rsidRPr="00000000">
        <w:rPr>
          <w:color w:val="6aa84f"/>
          <w:rtl w:val="0"/>
        </w:rPr>
        <w:t xml:space="preserve">Langkah Selanjutnya dan Pertimbangan Masa Depan</w:t>
      </w:r>
      <w:r w:rsidDel="00000000" w:rsidR="00000000" w:rsidRPr="00000000">
        <w:rPr>
          <w:rtl w:val="0"/>
        </w:rPr>
      </w:r>
    </w:p>
    <w:p w:rsidR="00000000" w:rsidDel="00000000" w:rsidP="00000000" w:rsidRDefault="00000000" w:rsidRPr="00000000" w14:paraId="0000002A">
      <w:pPr>
        <w:numPr>
          <w:ilvl w:val="1"/>
          <w:numId w:val="1"/>
        </w:numPr>
        <w:ind w:left="720" w:hanging="360"/>
        <w:rPr>
          <w:highlight w:val="white"/>
        </w:rPr>
      </w:pPr>
      <w:r w:rsidDel="00000000" w:rsidR="00000000" w:rsidRPr="00000000">
        <w:rPr>
          <w:rtl w:val="0"/>
        </w:rPr>
        <w:t xml:space="preserve">Jadwalkan lebih banyak pengemudi</w:t>
      </w:r>
      <w:r w:rsidDel="00000000" w:rsidR="00000000" w:rsidRPr="00000000">
        <w:rPr>
          <w:i w:val="1"/>
          <w:rtl w:val="0"/>
        </w:rPr>
        <w:t xml:space="preserve"> </w:t>
      </w:r>
      <w:r w:rsidDel="00000000" w:rsidR="00000000" w:rsidRPr="00000000">
        <w:rPr>
          <w:rtl w:val="0"/>
        </w:rPr>
        <w:t xml:space="preserve">pengiriman pada </w:t>
      </w:r>
      <w:r w:rsidDel="00000000" w:rsidR="00000000" w:rsidRPr="00000000">
        <w:rPr>
          <w:i w:val="1"/>
          <w:rtl w:val="0"/>
        </w:rPr>
        <w:t xml:space="preserve">shift</w:t>
      </w:r>
      <w:r w:rsidDel="00000000" w:rsidR="00000000" w:rsidRPr="00000000">
        <w:rPr>
          <w:rtl w:val="0"/>
        </w:rPr>
        <w:t xml:space="preserve"> awal untuk memenuhi pilihan waktu pengiriman pelanggan.</w:t>
      </w:r>
      <w:r w:rsidDel="00000000" w:rsidR="00000000" w:rsidRPr="00000000">
        <w:rPr>
          <w:rtl w:val="0"/>
        </w:rPr>
      </w:r>
    </w:p>
    <w:p w:rsidR="00000000" w:rsidDel="00000000" w:rsidP="00000000" w:rsidRDefault="00000000" w:rsidRPr="00000000" w14:paraId="0000002B">
      <w:pPr>
        <w:numPr>
          <w:ilvl w:val="1"/>
          <w:numId w:val="1"/>
        </w:numPr>
        <w:ind w:left="720" w:hanging="360"/>
        <w:rPr>
          <w:highlight w:val="white"/>
        </w:rPr>
      </w:pPr>
      <w:r w:rsidDel="00000000" w:rsidR="00000000" w:rsidRPr="00000000">
        <w:rPr>
          <w:rtl w:val="0"/>
        </w:rPr>
        <w:t xml:space="preserve">Ke depan, pastikan prosedur penanaman dan pengiriman selaras dengan standar perusahaan.</w:t>
      </w:r>
      <w:r w:rsidDel="00000000" w:rsidR="00000000" w:rsidRPr="00000000">
        <w:rPr>
          <w:rtl w:val="0"/>
        </w:rPr>
      </w:r>
    </w:p>
    <w:p w:rsidR="00000000" w:rsidDel="00000000" w:rsidP="00000000" w:rsidRDefault="00000000" w:rsidRPr="00000000" w14:paraId="0000002C">
      <w:pPr>
        <w:numPr>
          <w:ilvl w:val="1"/>
          <w:numId w:val="1"/>
        </w:numPr>
        <w:ind w:left="720" w:hanging="360"/>
        <w:rPr>
          <w:highlight w:val="white"/>
        </w:rPr>
      </w:pPr>
      <w:r w:rsidDel="00000000" w:rsidR="00000000" w:rsidRPr="00000000">
        <w:rPr>
          <w:rtl w:val="0"/>
        </w:rPr>
        <w:t xml:space="preserve">Alokasikan lebih banyak sumber daya pada dukungan pelanggan untuk meminimalkan keluhan. </w:t>
      </w:r>
      <w:r w:rsidDel="00000000" w:rsidR="00000000" w:rsidRPr="00000000">
        <w:rPr>
          <w:rtl w:val="0"/>
        </w:rPr>
      </w:r>
    </w:p>
    <w:p w:rsidR="00000000" w:rsidDel="00000000" w:rsidP="00000000" w:rsidRDefault="00000000" w:rsidRPr="00000000" w14:paraId="0000002D">
      <w:pPr>
        <w:numPr>
          <w:ilvl w:val="0"/>
          <w:numId w:val="1"/>
        </w:numPr>
        <w:ind w:left="720" w:hanging="360"/>
        <w:rPr>
          <w:highlight w:val="white"/>
        </w:rPr>
      </w:pPr>
      <w:r w:rsidDel="00000000" w:rsidR="00000000" w:rsidRPr="00000000">
        <w:rPr>
          <w:highlight w:val="white"/>
          <w:rtl w:val="0"/>
        </w:rPr>
        <w:t xml:space="preserve">Buat jadwal pelatihan berkelanjutan untuk karyawan tentang praktik terbaik dalam menjaga kualitas produk, pengiriman, dan kepuasan pelanggan.</w:t>
      </w:r>
    </w:p>
    <w:p w:rsidR="00000000" w:rsidDel="00000000" w:rsidP="00000000" w:rsidRDefault="00000000" w:rsidRPr="00000000" w14:paraId="0000002E">
      <w:pPr>
        <w:pStyle w:val="Heading1"/>
        <w:spacing w:after="0" w:before="0" w:lineRule="auto"/>
        <w:rPr>
          <w:rFonts w:ascii="Arial" w:cs="Arial" w:eastAsia="Arial" w:hAnsi="Arial"/>
          <w:color w:val="6aa84f"/>
        </w:rPr>
      </w:pPr>
      <w:bookmarkStart w:colFirst="0" w:colLast="0" w:name="_heading=h.3rdcrjn" w:id="11"/>
      <w:bookmarkEnd w:id="11"/>
      <w:r w:rsidDel="00000000" w:rsidR="00000000" w:rsidRPr="00000000">
        <w:rPr>
          <w:rtl w:val="0"/>
        </w:rPr>
      </w:r>
    </w:p>
    <w:p w:rsidR="00000000" w:rsidDel="00000000" w:rsidP="00000000" w:rsidRDefault="00000000" w:rsidRPr="00000000" w14:paraId="0000002F">
      <w:pPr>
        <w:pStyle w:val="Heading1"/>
        <w:spacing w:after="0" w:before="0" w:lineRule="auto"/>
        <w:rPr>
          <w:rFonts w:ascii="Arial" w:cs="Arial" w:eastAsia="Arial" w:hAnsi="Arial"/>
        </w:rPr>
      </w:pPr>
      <w:bookmarkStart w:colFirst="0" w:colLast="0" w:name="_heading=h.26in1rg" w:id="12"/>
      <w:bookmarkEnd w:id="12"/>
      <w:r w:rsidDel="00000000" w:rsidR="00000000" w:rsidRPr="00000000">
        <w:rPr>
          <w:i w:val="1"/>
          <w:color w:val="6aa84f"/>
          <w:rtl w:val="0"/>
        </w:rPr>
        <w:t xml:space="preserve">Timeline</w:t>
      </w:r>
      <w:r w:rsidDel="00000000" w:rsidR="00000000" w:rsidRPr="00000000">
        <w:rPr>
          <w:color w:val="6aa84f"/>
          <w:rtl w:val="0"/>
        </w:rPr>
        <w:t xml:space="preserve"> Proyek</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rPr/>
            </w:pPr>
            <w:r w:rsidDel="00000000" w:rsidR="00000000" w:rsidRPr="00000000">
              <w:rPr>
                <w:highlight w:val="white"/>
                <w:rtl w:val="0"/>
              </w:rPr>
              <w:t xml:space="preserve">1 Maret-9 April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rPr/>
            </w:pPr>
            <w:r w:rsidDel="00000000" w:rsidR="00000000" w:rsidRPr="00000000">
              <w:rPr>
                <w:highlight w:val="white"/>
                <w:rtl w:val="0"/>
              </w:rPr>
              <w:t xml:space="preserve">Membuat rencana pengiriman dan logistik tanaman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rPr/>
            </w:pPr>
            <w:r w:rsidDel="00000000" w:rsidR="00000000" w:rsidRPr="00000000">
              <w:rPr>
                <w:highlight w:val="white"/>
                <w:rtl w:val="0"/>
              </w:rPr>
              <w:t xml:space="preserve">12 April-30 April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rPr/>
            </w:pPr>
            <w:r w:rsidDel="00000000" w:rsidR="00000000" w:rsidRPr="00000000">
              <w:rPr>
                <w:highlight w:val="white"/>
                <w:rtl w:val="0"/>
              </w:rPr>
              <w:t xml:space="preserve">Memilih dan memasang </w:t>
            </w:r>
            <w:sdt>
              <w:sdtPr>
                <w:tag w:val="goog_rdk_0"/>
              </w:sdtPr>
              <w:sdtContent>
                <w:del w:author="Ray Indra Nugraha" w:id="0" w:date="2023-03-11T13:06:24Z">
                  <w:r w:rsidDel="00000000" w:rsidR="00000000" w:rsidRPr="00000000">
                    <w:rPr>
                      <w:i w:val="1"/>
                      <w:highlight w:val="white"/>
                      <w:rtl w:val="0"/>
                    </w:rPr>
                    <w:delText xml:space="preserve">software</w:delText>
                  </w:r>
                  <w:r w:rsidDel="00000000" w:rsidR="00000000" w:rsidRPr="00000000">
                    <w:rPr>
                      <w:highlight w:val="white"/>
                      <w:rtl w:val="0"/>
                    </w:rPr>
                    <w:delText xml:space="preserve"> </w:delText>
                  </w:r>
                </w:del>
              </w:sdtContent>
            </w:sdt>
            <w:sdt>
              <w:sdtPr>
                <w:tag w:val="goog_rdk_1"/>
              </w:sdtPr>
              <w:sdtContent>
                <w:ins w:author="Ray Indra Nugraha" w:id="0" w:date="2023-03-11T13:06:24Z">
                  <w:r w:rsidDel="00000000" w:rsidR="00000000" w:rsidRPr="00000000">
                    <w:rPr>
                      <w:highlight w:val="white"/>
                      <w:rtl w:val="0"/>
                    </w:rPr>
                    <w:t xml:space="preserve">perangkat lunak </w:t>
                  </w:r>
                </w:ins>
              </w:sdtContent>
            </w:sdt>
            <w:r w:rsidDel="00000000" w:rsidR="00000000" w:rsidRPr="00000000">
              <w:rPr>
                <w:highlight w:val="white"/>
                <w:rtl w:val="0"/>
              </w:rPr>
              <w:t xml:space="preserve">dan peralatan manajemen rantai pasok</w:t>
            </w:r>
            <w:sdt>
              <w:sdtPr>
                <w:tag w:val="goog_rdk_2"/>
              </w:sdtPr>
              <w:sdtContent>
                <w:ins w:author="Ray Indra Nugraha" w:id="1" w:date="2023-03-11T13:06:30Z">
                  <w:r w:rsidDel="00000000" w:rsidR="00000000" w:rsidRPr="00000000">
                    <w:rPr>
                      <w:highlight w:val="white"/>
                      <w:rtl w:val="0"/>
                    </w:rPr>
                    <w:t xml:space="preserve">an</w:t>
                  </w:r>
                </w:ins>
              </w:sdtContent>
            </w:sdt>
            <w:r w:rsidDel="00000000" w:rsidR="00000000" w:rsidRPr="00000000">
              <w:rPr>
                <w:highlight w:val="white"/>
                <w:rtl w:val="0"/>
              </w:rPr>
              <w:t xml:space="preserve"> (</w:t>
            </w:r>
            <w:r w:rsidDel="00000000" w:rsidR="00000000" w:rsidRPr="00000000">
              <w:rPr>
                <w:i w:val="1"/>
                <w:highlight w:val="white"/>
                <w:rtl w:val="0"/>
              </w:rPr>
              <w:t xml:space="preserve">supply chain</w:t>
            </w:r>
            <w:r w:rsidDel="00000000" w:rsidR="00000000" w:rsidRPr="00000000">
              <w:rPr>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3 Mei-11 Juni</w:t>
            </w:r>
          </w:p>
        </w:tc>
        <w:tc>
          <w:tcPr>
            <w:shd w:fill="auto" w:val="clear"/>
            <w:tcMar>
              <w:top w:w="100.0" w:type="dxa"/>
              <w:left w:w="100.0" w:type="dxa"/>
              <w:bottom w:w="100.0" w:type="dxa"/>
              <w:right w:w="100.0" w:type="dxa"/>
            </w:tcMar>
          </w:tcPr>
          <w:p w:rsidR="00000000" w:rsidDel="00000000" w:rsidP="00000000" w:rsidRDefault="00000000" w:rsidRPr="00000000" w14:paraId="00000036">
            <w:pPr>
              <w:rPr/>
            </w:pPr>
            <w:r w:rsidDel="00000000" w:rsidR="00000000" w:rsidRPr="00000000">
              <w:rPr>
                <w:highlight w:val="white"/>
                <w:rtl w:val="0"/>
              </w:rPr>
              <w:t xml:space="preserve">Melatih lebih dari 75% karyawan sebelum mengirimkan </w:t>
            </w:r>
            <w:r w:rsidDel="00000000" w:rsidR="00000000" w:rsidRPr="00000000">
              <w:rPr>
                <w:i w:val="1"/>
                <w:highlight w:val="white"/>
                <w:rtl w:val="0"/>
              </w:rPr>
              <w:t xml:space="preserve">batch</w:t>
            </w:r>
            <w:r w:rsidDel="00000000" w:rsidR="00000000" w:rsidRPr="00000000">
              <w:rPr>
                <w:highlight w:val="white"/>
                <w:rtl w:val="0"/>
              </w:rPr>
              <w:t xml:space="preserve"> pengujian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rPr/>
            </w:pPr>
            <w:r w:rsidDel="00000000" w:rsidR="00000000" w:rsidRPr="00000000">
              <w:rPr>
                <w:rtl w:val="0"/>
              </w:rPr>
              <w:t xml:space="preserve">10-15 Juni</w:t>
            </w:r>
          </w:p>
        </w:tc>
        <w:tc>
          <w:tcPr>
            <w:shd w:fill="auto" w:val="clear"/>
            <w:tcMar>
              <w:top w:w="100.0" w:type="dxa"/>
              <w:left w:w="100.0" w:type="dxa"/>
              <w:bottom w:w="100.0" w:type="dxa"/>
              <w:right w:w="100.0" w:type="dxa"/>
            </w:tcMar>
          </w:tcPr>
          <w:p w:rsidR="00000000" w:rsidDel="00000000" w:rsidP="00000000" w:rsidRDefault="00000000" w:rsidRPr="00000000" w14:paraId="00000038">
            <w:pPr>
              <w:rPr>
                <w:highlight w:val="white"/>
              </w:rPr>
            </w:pPr>
            <w:r w:rsidDel="00000000" w:rsidR="00000000" w:rsidRPr="00000000">
              <w:rPr>
                <w:highlight w:val="white"/>
                <w:rtl w:val="0"/>
              </w:rPr>
              <w:t xml:space="preserve">Perangkat lunak diinstal untuk mengelola pesanan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rPr/>
            </w:pPr>
            <w:r w:rsidDel="00000000" w:rsidR="00000000" w:rsidRPr="00000000">
              <w:rPr>
                <w:rtl w:val="0"/>
              </w:rPr>
              <w:t xml:space="preserve">21 Juni-16 Agustus</w:t>
            </w:r>
          </w:p>
        </w:tc>
        <w:tc>
          <w:tcPr>
            <w:shd w:fill="auto" w:val="clear"/>
            <w:tcMar>
              <w:top w:w="100.0" w:type="dxa"/>
              <w:left w:w="100.0" w:type="dxa"/>
              <w:bottom w:w="100.0" w:type="dxa"/>
              <w:right w:w="100.0" w:type="dxa"/>
            </w:tcMar>
          </w:tcPr>
          <w:p w:rsidR="00000000" w:rsidDel="00000000" w:rsidP="00000000" w:rsidRDefault="00000000" w:rsidRPr="00000000" w14:paraId="0000003A">
            <w:pPr>
              <w:rPr/>
            </w:pPr>
            <w:r w:rsidDel="00000000" w:rsidR="00000000" w:rsidRPr="00000000">
              <w:rPr>
                <w:rtl w:val="0"/>
              </w:rPr>
              <w:t xml:space="preserve">Mengirim </w:t>
            </w:r>
            <w:r w:rsidDel="00000000" w:rsidR="00000000" w:rsidRPr="00000000">
              <w:rPr>
                <w:i w:val="1"/>
                <w:rtl w:val="0"/>
              </w:rPr>
              <w:t xml:space="preserve">batch</w:t>
            </w:r>
            <w:r w:rsidDel="00000000" w:rsidR="00000000" w:rsidRPr="00000000">
              <w:rPr>
                <w:rtl w:val="0"/>
              </w:rPr>
              <w:t xml:space="preserve"> pengujian ke pelanggan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rPr/>
            </w:pPr>
            <w:r w:rsidDel="00000000" w:rsidR="00000000" w:rsidRPr="00000000">
              <w:rPr>
                <w:rtl w:val="0"/>
              </w:rPr>
              <w:t xml:space="preserve">21 Juni-19 Juli</w:t>
            </w:r>
          </w:p>
        </w:tc>
        <w:tc>
          <w:tcPr>
            <w:shd w:fill="auto" w:val="clear"/>
            <w:tcMar>
              <w:top w:w="100.0" w:type="dxa"/>
              <w:left w:w="100.0" w:type="dxa"/>
              <w:bottom w:w="100.0" w:type="dxa"/>
              <w:right w:w="100.0" w:type="dxa"/>
            </w:tcMar>
          </w:tcPr>
          <w:p w:rsidR="00000000" w:rsidDel="00000000" w:rsidP="00000000" w:rsidRDefault="00000000" w:rsidRPr="00000000" w14:paraId="0000003C">
            <w:pPr>
              <w:rPr/>
            </w:pPr>
            <w:r w:rsidDel="00000000" w:rsidR="00000000" w:rsidRPr="00000000">
              <w:rPr>
                <w:rtl w:val="0"/>
              </w:rPr>
              <w:t xml:space="preserve">Melakukan survei kepuasan pelanggan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5 Juli-30 Juli</w:t>
            </w:r>
          </w:p>
        </w:tc>
        <w:tc>
          <w:tcPr>
            <w:shd w:fill="auto" w:val="clear"/>
            <w:tcMar>
              <w:top w:w="100.0" w:type="dxa"/>
              <w:left w:w="100.0" w:type="dxa"/>
              <w:bottom w:w="100.0" w:type="dxa"/>
              <w:right w:w="100.0" w:type="dxa"/>
            </w:tcMar>
          </w:tcPr>
          <w:p w:rsidR="00000000" w:rsidDel="00000000" w:rsidP="00000000" w:rsidRDefault="00000000" w:rsidRPr="00000000" w14:paraId="0000003E">
            <w:pPr>
              <w:rPr/>
            </w:pPr>
            <w:r w:rsidDel="00000000" w:rsidR="00000000" w:rsidRPr="00000000">
              <w:rPr>
                <w:i w:val="1"/>
                <w:rtl w:val="0"/>
              </w:rPr>
              <w:t xml:space="preserve">Feedback</w:t>
            </w:r>
            <w:r w:rsidDel="00000000" w:rsidR="00000000" w:rsidRPr="00000000">
              <w:rPr>
                <w:rtl w:val="0"/>
              </w:rPr>
              <w:t xml:space="preserve"> dari survei kepuasan pelanggan diterapkan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rPr/>
            </w:pPr>
            <w:r w:rsidDel="00000000" w:rsidR="00000000" w:rsidRPr="00000000">
              <w:rPr>
                <w:rtl w:val="0"/>
              </w:rPr>
              <w:t xml:space="preserve">6 September</w:t>
            </w:r>
          </w:p>
        </w:tc>
        <w:tc>
          <w:tcPr>
            <w:shd w:fill="auto" w:val="clear"/>
            <w:tcMar>
              <w:top w:w="100.0" w:type="dxa"/>
              <w:left w:w="100.0" w:type="dxa"/>
              <w:bottom w:w="100.0" w:type="dxa"/>
              <w:right w:w="100.0" w:type="dxa"/>
            </w:tcMar>
          </w:tcPr>
          <w:p w:rsidR="00000000" w:rsidDel="00000000" w:rsidP="00000000" w:rsidRDefault="00000000" w:rsidRPr="00000000" w14:paraId="00000040">
            <w:pPr>
              <w:rPr/>
            </w:pPr>
            <w:r w:rsidDel="00000000" w:rsidR="00000000" w:rsidRPr="00000000">
              <w:rPr>
                <w:rtl w:val="0"/>
              </w:rPr>
              <w:t xml:space="preserve">Mengimplementasikan operasi internal untuk peluncuran layanan resmi</w:t>
            </w:r>
          </w:p>
        </w:tc>
      </w:tr>
    </w:tbl>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pacing w:after="0" w:before="0" w:lineRule="auto"/>
        <w:rPr>
          <w:rFonts w:ascii="Arial" w:cs="Arial" w:eastAsia="Arial" w:hAnsi="Arial"/>
          <w:i w:val="1"/>
        </w:rPr>
      </w:pPr>
      <w:bookmarkStart w:colFirst="0" w:colLast="0" w:name="_heading=h.lnxbz9" w:id="13"/>
      <w:bookmarkEnd w:id="13"/>
      <w:r w:rsidDel="00000000" w:rsidR="00000000" w:rsidRPr="00000000">
        <w:rPr>
          <w:color w:val="6aa84f"/>
          <w:rtl w:val="0"/>
        </w:rPr>
        <w:t xml:space="preserve">Referensi dan Arsip Proyek</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720" w:hanging="360"/>
        <w:rPr>
          <w:i w:val="1"/>
        </w:rPr>
      </w:pPr>
      <w:r w:rsidDel="00000000" w:rsidR="00000000" w:rsidRPr="00000000">
        <w:rPr>
          <w:i w:val="1"/>
          <w:color w:val="1155cc"/>
          <w:u w:val="single"/>
          <w:rtl w:val="0"/>
        </w:rPr>
        <w:t xml:space="preserve">Rencana proyek</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ind w:left="720" w:hanging="360"/>
        <w:rPr>
          <w:i w:val="1"/>
        </w:rPr>
      </w:pPr>
      <w:r w:rsidDel="00000000" w:rsidR="00000000" w:rsidRPr="00000000">
        <w:rPr>
          <w:i w:val="1"/>
          <w:color w:val="1155cc"/>
          <w:u w:val="single"/>
          <w:rtl w:val="0"/>
        </w:rPr>
        <w:t xml:space="preserve">Analisis ROAM</w:t>
      </w:r>
      <w:r w:rsidDel="00000000" w:rsidR="00000000" w:rsidRPr="00000000">
        <w:rPr>
          <w:rtl w:val="0"/>
        </w:rPr>
      </w:r>
    </w:p>
    <w:p w:rsidR="00000000" w:rsidDel="00000000" w:rsidP="00000000" w:rsidRDefault="00000000" w:rsidRPr="00000000" w14:paraId="00000044">
      <w:pPr>
        <w:numPr>
          <w:ilvl w:val="0"/>
          <w:numId w:val="2"/>
        </w:numPr>
        <w:ind w:left="720" w:hanging="360"/>
        <w:rPr>
          <w:i w:val="1"/>
        </w:rPr>
      </w:pPr>
      <w:r w:rsidDel="00000000" w:rsidR="00000000" w:rsidRPr="00000000">
        <w:rPr>
          <w:i w:val="1"/>
          <w:color w:val="1155cc"/>
          <w:u w:val="single"/>
          <w:rtl w:val="0"/>
        </w:rPr>
        <w:t xml:space="preserve">Laporan Status</w:t>
      </w:r>
      <w:r w:rsidDel="00000000" w:rsidR="00000000" w:rsidRPr="00000000">
        <w:rPr>
          <w:rtl w:val="0"/>
        </w:rPr>
      </w:r>
    </w:p>
    <w:p w:rsidR="00000000" w:rsidDel="00000000" w:rsidP="00000000" w:rsidRDefault="00000000" w:rsidRPr="00000000" w14:paraId="00000045">
      <w:pPr>
        <w:numPr>
          <w:ilvl w:val="0"/>
          <w:numId w:val="2"/>
        </w:numPr>
        <w:ind w:left="720" w:hanging="360"/>
        <w:rPr>
          <w:i w:val="1"/>
        </w:rPr>
      </w:pPr>
      <w:r w:rsidDel="00000000" w:rsidR="00000000" w:rsidRPr="00000000">
        <w:rPr>
          <w:i w:val="1"/>
          <w:color w:val="1155cc"/>
          <w:u w:val="single"/>
          <w:rtl w:val="0"/>
        </w:rPr>
        <w:t xml:space="preserve">Email eskalasi</w:t>
      </w:r>
      <w:r w:rsidDel="00000000" w:rsidR="00000000" w:rsidRPr="00000000">
        <w:rPr>
          <w:rtl w:val="0"/>
        </w:rPr>
      </w:r>
    </w:p>
    <w:p w:rsidR="00000000" w:rsidDel="00000000" w:rsidP="00000000" w:rsidRDefault="00000000" w:rsidRPr="00000000" w14:paraId="00000046">
      <w:pPr>
        <w:numPr>
          <w:ilvl w:val="0"/>
          <w:numId w:val="2"/>
        </w:numPr>
        <w:ind w:left="720" w:hanging="360"/>
        <w:rPr>
          <w:i w:val="1"/>
        </w:rPr>
      </w:pPr>
      <w:r w:rsidDel="00000000" w:rsidR="00000000" w:rsidRPr="00000000">
        <w:rPr>
          <w:i w:val="1"/>
          <w:color w:val="1155cc"/>
          <w:u w:val="single"/>
          <w:rtl w:val="0"/>
        </w:rPr>
        <w:t xml:space="preserve">Presentasi Feedback Pelanggan</w:t>
      </w:r>
      <w:r w:rsidDel="00000000" w:rsidR="00000000" w:rsidRPr="00000000">
        <w:rPr>
          <w:rtl w:val="0"/>
        </w:rPr>
      </w:r>
    </w:p>
    <w:p w:rsidR="00000000" w:rsidDel="00000000" w:rsidP="00000000" w:rsidRDefault="00000000" w:rsidRPr="00000000" w14:paraId="00000047">
      <w:pPr>
        <w:numPr>
          <w:ilvl w:val="0"/>
          <w:numId w:val="2"/>
        </w:numPr>
        <w:ind w:left="720" w:hanging="360"/>
        <w:rPr>
          <w:i w:val="1"/>
        </w:rPr>
      </w:pPr>
      <w:r w:rsidDel="00000000" w:rsidR="00000000" w:rsidRPr="00000000">
        <w:rPr>
          <w:i w:val="1"/>
          <w:color w:val="1155cc"/>
          <w:u w:val="single"/>
          <w:rtl w:val="0"/>
        </w:rPr>
        <w:t xml:space="preserve">Agenda Rapat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jc w:val="right"/>
    </w:pPr>
    <w:rPr>
      <w:rFonts w:ascii="Trebuchet MS" w:cs="Trebuchet MS" w:eastAsia="Trebuchet MS" w:hAnsi="Trebuchet MS"/>
      <w:color w:val="ff9900"/>
      <w:sz w:val="42"/>
      <w:szCs w:val="42"/>
    </w:rPr>
  </w:style>
  <w:style w:type="paragraph" w:styleId="Normal" w:default="1">
    <w:name w:val="Normal"/>
  </w:style>
  <w:style w:type="paragraph" w:styleId="Heading1">
    <w:name w:val="heading 1"/>
    <w:basedOn w:val="Normal"/>
    <w:next w:val="Normal"/>
    <w:pPr>
      <w:keepNext w:val="1"/>
      <w:keepLines w:val="1"/>
      <w:spacing w:after="80" w:before="360"/>
      <w:outlineLvl w:val="0"/>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spacing w:before="200"/>
      <w:outlineLvl w:val="1"/>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jc w:val="right"/>
    </w:pPr>
    <w:rPr>
      <w:rFonts w:ascii="Trebuchet MS" w:cs="Trebuchet MS" w:eastAsia="Trebuchet MS" w:hAnsi="Trebuchet MS"/>
      <w:color w:val="ff9900"/>
      <w:sz w:val="42"/>
      <w:szCs w:val="42"/>
    </w:rPr>
  </w:style>
  <w:style w:type="paragraph" w:styleId="Subtitle">
    <w:name w:val="Subtitle"/>
    <w:basedOn w:val="Normal"/>
    <w:next w:val="Normal"/>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8MBQ3OBmoH/GEhQjg7jaGiOagA==">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2021-08-02T00:32:00Z</dcterms:created>
  <dc:creator>Laura Veneskey</dc:creator>
</cp:coreProperties>
</file>