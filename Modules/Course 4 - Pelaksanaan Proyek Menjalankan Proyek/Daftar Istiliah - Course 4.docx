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Abandoned project</w:t>
      </w:r>
      <w:r w:rsidDel="00000000" w:rsidR="00000000" w:rsidRPr="00000000">
        <w:rPr>
          <w:b w:val="1"/>
          <w:color w:val="434343"/>
          <w:rtl w:val="0"/>
        </w:rPr>
        <w:t xml:space="preserve"> (Proyek yang terbengkalai): </w:t>
      </w:r>
      <w:r w:rsidDel="00000000" w:rsidR="00000000" w:rsidRPr="00000000">
        <w:rPr>
          <w:color w:val="434343"/>
          <w:rtl w:val="0"/>
        </w:rPr>
        <w:t xml:space="preserve">Proyek di mana terjadi serah terima atau transisi </w:t>
      </w:r>
      <w:r w:rsidDel="00000000" w:rsidR="00000000" w:rsidRPr="00000000">
        <w:rPr>
          <w:i w:val="1"/>
          <w:color w:val="434343"/>
          <w:rtl w:val="0"/>
        </w:rPr>
        <w:t xml:space="preserve">deliverable</w:t>
      </w:r>
      <w:r w:rsidDel="00000000" w:rsidR="00000000" w:rsidRPr="00000000">
        <w:rPr>
          <w:color w:val="434343"/>
          <w:rtl w:val="0"/>
        </w:rPr>
        <w:t xml:space="preserve"> (hasil kerja) yang tidak memadai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Acceptance criteria</w:t>
      </w:r>
      <w:r w:rsidDel="00000000" w:rsidR="00000000" w:rsidRPr="00000000">
        <w:rPr>
          <w:b w:val="1"/>
          <w:color w:val="434343"/>
          <w:rtl w:val="0"/>
        </w:rPr>
        <w:t xml:space="preserve"> (Kriteria penerimaan):</w:t>
      </w:r>
      <w:r w:rsidDel="00000000" w:rsidR="00000000" w:rsidRPr="00000000">
        <w:rPr>
          <w:color w:val="434343"/>
          <w:rtl w:val="0"/>
        </w:rPr>
        <w:t xml:space="preserve"> Standar atau persyaratan yang telah ditetapkan sebelumnya yang harus dipenuhi oleh suatu produk, layanan, atau proses.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color w:val="434343"/>
        </w:rPr>
      </w:pPr>
      <w:sdt>
        <w:sdtPr>
          <w:tag w:val="goog_rdk_1"/>
        </w:sdtPr>
        <w:sdtContent>
          <w:ins w:author="Ray Indra Nugraha" w:id="0" w:date="2023-03-11T13:07:19Z"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Accessible</w:t>
            </w:r>
          </w:ins>
        </w:sdtContent>
      </w:sdt>
      <w:sdt>
        <w:sdtPr>
          <w:tag w:val="goog_rdk_2"/>
        </w:sdtPr>
        <w:sdtContent>
          <w:del w:author="Ray Indra Nugraha" w:id="0" w:date="2023-03-11T13:07:19Z"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delText xml:space="preserve">Accesible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 (Aksesibel/Dapat diakses):</w:t>
      </w:r>
      <w:r w:rsidDel="00000000" w:rsidR="00000000" w:rsidRPr="00000000">
        <w:rPr>
          <w:color w:val="434343"/>
          <w:rtl w:val="0"/>
        </w:rPr>
        <w:t xml:space="preserve"> Sesuatu yang mudah digunakan, diakses, atau diadaptasi untuk digunakan oleh penyandang disabilitas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Action item</w:t>
      </w:r>
      <w:r w:rsidDel="00000000" w:rsidR="00000000" w:rsidRPr="00000000">
        <w:rPr>
          <w:b w:val="1"/>
          <w:color w:val="434343"/>
          <w:rtl w:val="0"/>
        </w:rPr>
        <w:t xml:space="preserve"> (Item tindakan): </w:t>
      </w:r>
      <w:r w:rsidDel="00000000" w:rsidR="00000000" w:rsidRPr="00000000">
        <w:rPr>
          <w:color w:val="434343"/>
          <w:rtl w:val="0"/>
        </w:rPr>
        <w:t xml:space="preserve">Tugas yang perlu diselesaikan.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Adoption metrics</w:t>
      </w:r>
      <w:r w:rsidDel="00000000" w:rsidR="00000000" w:rsidRPr="00000000">
        <w:rPr>
          <w:b w:val="1"/>
          <w:color w:val="434343"/>
          <w:rtl w:val="0"/>
        </w:rPr>
        <w:t xml:space="preserve"> (Metrik adopsi): </w:t>
      </w:r>
      <w:r w:rsidDel="00000000" w:rsidR="00000000" w:rsidRPr="00000000">
        <w:rPr>
          <w:color w:val="434343"/>
          <w:rtl w:val="0"/>
        </w:rPr>
        <w:t xml:space="preserve">Metrik yang menunjukkan apakah produk, layanan atau proses diterima dan digunakan atau tidak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Air cover</w:t>
      </w:r>
      <w:r w:rsidDel="00000000" w:rsidR="00000000" w:rsidRPr="00000000">
        <w:rPr>
          <w:b w:val="1"/>
          <w:color w:val="434343"/>
          <w:rtl w:val="0"/>
        </w:rPr>
        <w:t xml:space="preserve"> (Perlindungan udara):</w:t>
      </w:r>
      <w:r w:rsidDel="00000000" w:rsidR="00000000" w:rsidRPr="00000000">
        <w:rPr>
          <w:color w:val="434343"/>
          <w:rtl w:val="0"/>
        </w:rPr>
        <w:t xml:space="preserve"> Dukungan dan perlindungan tim dalam menghadapi permintaan di luar ruang lingkup atau kritik dari pimpinan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Analytics</w:t>
      </w:r>
      <w:r w:rsidDel="00000000" w:rsidR="00000000" w:rsidRPr="00000000">
        <w:rPr>
          <w:b w:val="1"/>
          <w:color w:val="434343"/>
          <w:rtl w:val="0"/>
        </w:rPr>
        <w:t xml:space="preserve"> (Analitik):</w:t>
      </w:r>
      <w:r w:rsidDel="00000000" w:rsidR="00000000" w:rsidRPr="00000000">
        <w:rPr>
          <w:color w:val="434343"/>
          <w:rtl w:val="0"/>
        </w:rPr>
        <w:t xml:space="preserve"> Proses menjawab pertanyaan bisnis, menemukan hubungan dan memperkirakan hasil berdasarkan analisis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Bad compromise</w:t>
      </w:r>
      <w:r w:rsidDel="00000000" w:rsidR="00000000" w:rsidRPr="00000000">
        <w:rPr>
          <w:b w:val="1"/>
          <w:color w:val="434343"/>
          <w:rtl w:val="0"/>
        </w:rPr>
        <w:t xml:space="preserve"> (Kompromi yang buruk):</w:t>
      </w:r>
      <w:r w:rsidDel="00000000" w:rsidR="00000000" w:rsidRPr="00000000">
        <w:rPr>
          <w:color w:val="434343"/>
          <w:rtl w:val="0"/>
        </w:rPr>
        <w:t xml:space="preserve"> Situasi yang terjadi ketika dua pihak menyepakati solusi yang ada tetapi hasil akhirnya masih mengecewakan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Bar chart</w:t>
      </w:r>
      <w:r w:rsidDel="00000000" w:rsidR="00000000" w:rsidRPr="00000000">
        <w:rPr>
          <w:b w:val="1"/>
          <w:color w:val="434343"/>
          <w:rtl w:val="0"/>
        </w:rPr>
        <w:t xml:space="preserve"> (Diagram batang):</w:t>
      </w:r>
      <w:r w:rsidDel="00000000" w:rsidR="00000000" w:rsidRPr="00000000">
        <w:rPr>
          <w:color w:val="434343"/>
          <w:rtl w:val="0"/>
        </w:rPr>
        <w:t xml:space="preserve"> Jenis diagram yang menggunakan warna dan panjang untuk membandingkan kategori dalam kumpulan data; berguna untuk membandingkan nilai-nilai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Bug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Permasalahan teknis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Burndown chart</w:t>
      </w:r>
      <w:r w:rsidDel="00000000" w:rsidR="00000000" w:rsidRPr="00000000">
        <w:rPr>
          <w:b w:val="1"/>
          <w:color w:val="434343"/>
          <w:rtl w:val="0"/>
        </w:rPr>
        <w:t xml:space="preserve"> (Diagram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Burndown</w:t>
      </w:r>
      <w:r w:rsidDel="00000000" w:rsidR="00000000" w:rsidRPr="00000000">
        <w:rPr>
          <w:b w:val="1"/>
          <w:color w:val="434343"/>
          <w:rtl w:val="0"/>
        </w:rPr>
        <w:t xml:space="preserve">):</w:t>
      </w:r>
      <w:r w:rsidDel="00000000" w:rsidR="00000000" w:rsidRPr="00000000">
        <w:rPr>
          <w:color w:val="434343"/>
          <w:rtl w:val="0"/>
        </w:rPr>
        <w:t xml:space="preserve"> Diagram garis yang mengukur waktu terhadap jumlah pekerjaan yang telah diselesaikan dan jumlah pekerjaan yang tersisa; berguna untuk proyek yang membutuhkan gambaran terperinci pada setiap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Change</w:t>
      </w:r>
      <w:r w:rsidDel="00000000" w:rsidR="00000000" w:rsidRPr="00000000">
        <w:rPr>
          <w:b w:val="1"/>
          <w:color w:val="434343"/>
          <w:rtl w:val="0"/>
        </w:rPr>
        <w:t xml:space="preserve"> (Perubahan): </w:t>
      </w:r>
      <w:r w:rsidDel="00000000" w:rsidR="00000000" w:rsidRPr="00000000">
        <w:rPr>
          <w:color w:val="434343"/>
          <w:rtl w:val="0"/>
        </w:rPr>
        <w:t xml:space="preserve">Hal apa pun yang mengubah atau berdampak pada tugas, struktur, atau proses dalam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Change log</w:t>
      </w:r>
      <w:r w:rsidDel="00000000" w:rsidR="00000000" w:rsidRPr="00000000">
        <w:rPr>
          <w:b w:val="1"/>
          <w:color w:val="434343"/>
          <w:rtl w:val="0"/>
        </w:rPr>
        <w:t xml:space="preserve"> (Catatan perubahan): </w:t>
      </w:r>
      <w:r w:rsidDel="00000000" w:rsidR="00000000" w:rsidRPr="00000000">
        <w:rPr>
          <w:color w:val="434343"/>
          <w:rtl w:val="0"/>
        </w:rPr>
        <w:t xml:space="preserve">Catatan semua perubahan yang harus diperhatikan dalam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Character</w:t>
      </w:r>
      <w:r w:rsidDel="00000000" w:rsidR="00000000" w:rsidRPr="00000000">
        <w:rPr>
          <w:b w:val="1"/>
          <w:color w:val="434343"/>
          <w:rtl w:val="0"/>
        </w:rPr>
        <w:t xml:space="preserve"> (Karakter): </w:t>
      </w:r>
      <w:r w:rsidDel="00000000" w:rsidR="00000000" w:rsidRPr="00000000">
        <w:rPr>
          <w:color w:val="434343"/>
          <w:rtl w:val="0"/>
        </w:rPr>
        <w:t xml:space="preserve">Kualitas atau ciri-ciri yang membentuk dan membedakan seseorang, misalnya kejujuran, integritas, dan kebaikan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Collaboration</w:t>
      </w:r>
      <w:r w:rsidDel="00000000" w:rsidR="00000000" w:rsidRPr="00000000">
        <w:rPr>
          <w:b w:val="1"/>
          <w:color w:val="434343"/>
          <w:rtl w:val="0"/>
        </w:rPr>
        <w:t xml:space="preserve"> (Kolaborasi): </w:t>
      </w:r>
      <w:r w:rsidDel="00000000" w:rsidR="00000000" w:rsidRPr="00000000">
        <w:rPr>
          <w:color w:val="434343"/>
          <w:rtl w:val="0"/>
        </w:rPr>
        <w:t xml:space="preserve">Kerja sama yang dilakukan banyak orang dalam suatu kegiatan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Confirmation bias</w:t>
      </w:r>
      <w:r w:rsidDel="00000000" w:rsidR="00000000" w:rsidRPr="00000000">
        <w:rPr>
          <w:b w:val="1"/>
          <w:color w:val="434343"/>
          <w:rtl w:val="0"/>
        </w:rPr>
        <w:t xml:space="preserve"> (Bias konfirmasi): </w:t>
      </w:r>
      <w:r w:rsidDel="00000000" w:rsidR="00000000" w:rsidRPr="00000000">
        <w:rPr>
          <w:color w:val="434343"/>
          <w:rtl w:val="0"/>
        </w:rPr>
        <w:t xml:space="preserve">Jenis bias data yang mengacu pada kecenderungan untuk mendapatkan informasi yang mengkonfirmasi keyakinan yang sudah ada sebelumnya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Conger's four steps</w:t>
      </w:r>
      <w:r w:rsidDel="00000000" w:rsidR="00000000" w:rsidRPr="00000000">
        <w:rPr>
          <w:b w:val="1"/>
          <w:color w:val="434343"/>
          <w:rtl w:val="0"/>
        </w:rPr>
        <w:t xml:space="preserve"> (Empat langkah Conger):</w:t>
      </w:r>
      <w:r w:rsidDel="00000000" w:rsidR="00000000" w:rsidRPr="00000000">
        <w:rPr>
          <w:color w:val="434343"/>
          <w:rtl w:val="0"/>
        </w:rPr>
        <w:t xml:space="preserve"> Pendekatan empat langkah yang diusulkan oleh Jay A. Conger untuk membujuk dan mem</w:t>
      </w:r>
      <w:sdt>
        <w:sdtPr>
          <w:tag w:val="goog_rdk_3"/>
        </w:sdtPr>
        <w:sdtContent>
          <w:del w:author="Ray Indra Nugraha" w:id="1" w:date="2023-03-11T13:07:58Z">
            <w:r w:rsidDel="00000000" w:rsidR="00000000" w:rsidRPr="00000000">
              <w:rPr>
                <w:color w:val="434343"/>
                <w:rtl w:val="0"/>
              </w:rPr>
              <w:delText xml:space="preserve">p</w:delText>
            </w:r>
          </w:del>
        </w:sdtContent>
      </w:sdt>
      <w:r w:rsidDel="00000000" w:rsidR="00000000" w:rsidRPr="00000000">
        <w:rPr>
          <w:color w:val="434343"/>
          <w:rtl w:val="0"/>
        </w:rPr>
        <w:t xml:space="preserve">engaruhi orang lain secara efektif agar mereka mempertimbangkan ide-ide baru: membangun kredibilitas, membingkai kesepahaman, memberikan bukti, dan terhubung secara emosional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Continuous improvement</w:t>
      </w:r>
      <w:r w:rsidDel="00000000" w:rsidR="00000000" w:rsidRPr="00000000">
        <w:rPr>
          <w:b w:val="1"/>
          <w:color w:val="434343"/>
          <w:rtl w:val="0"/>
        </w:rPr>
        <w:t xml:space="preserve"> (Perbaikan terus-menerus): </w:t>
      </w:r>
      <w:r w:rsidDel="00000000" w:rsidR="00000000" w:rsidRPr="00000000">
        <w:rPr>
          <w:color w:val="434343"/>
          <w:rtl w:val="0"/>
        </w:rPr>
        <w:t xml:space="preserve">Upaya berkelanjutan untuk memperbaiki produk atau layanan; dimulai dengan mengenali kapan proses dan tugas perlu dibuat, dihilangkan, atau diperbaiki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Control</w:t>
      </w:r>
      <w:r w:rsidDel="00000000" w:rsidR="00000000" w:rsidRPr="00000000">
        <w:rPr>
          <w:b w:val="1"/>
          <w:color w:val="434343"/>
          <w:rtl w:val="0"/>
        </w:rPr>
        <w:t xml:space="preserve"> (Pengendalian): </w:t>
      </w:r>
      <w:r w:rsidDel="00000000" w:rsidR="00000000" w:rsidRPr="00000000">
        <w:rPr>
          <w:color w:val="434343"/>
          <w:rtl w:val="0"/>
        </w:rPr>
        <w:t xml:space="preserve">Percobaan atau observasi yang dirancang untuk meminimalkan efek dari variabel-variabel.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Cost variance </w:t>
      </w:r>
      <w:r w:rsidDel="00000000" w:rsidR="00000000" w:rsidRPr="00000000">
        <w:rPr>
          <w:b w:val="1"/>
          <w:color w:val="434343"/>
          <w:rtl w:val="0"/>
        </w:rPr>
        <w:t xml:space="preserve">(Varian</w:t>
      </w:r>
      <w:sdt>
        <w:sdtPr>
          <w:tag w:val="goog_rdk_4"/>
        </w:sdtPr>
        <w:sdtContent>
          <w:del w:author="Ray Indra Nugraha" w:id="2" w:date="2023-03-11T13:08:24Z">
            <w:r w:rsidDel="00000000" w:rsidR="00000000" w:rsidRPr="00000000">
              <w:rPr>
                <w:b w:val="1"/>
                <w:color w:val="434343"/>
                <w:rtl w:val="0"/>
              </w:rPr>
              <w:delText xml:space="preserve">s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 biaya):</w:t>
      </w:r>
      <w:r w:rsidDel="00000000" w:rsidR="00000000" w:rsidRPr="00000000">
        <w:rPr>
          <w:color w:val="434343"/>
          <w:rtl w:val="0"/>
        </w:rPr>
        <w:t xml:space="preserve"> Perbedaan antara biaya aktual dan biaya yang dianggarkan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Critical user journey</w:t>
      </w:r>
      <w:r w:rsidDel="00000000" w:rsidR="00000000" w:rsidRPr="00000000">
        <w:rPr>
          <w:b w:val="1"/>
          <w:color w:val="434343"/>
          <w:rtl w:val="0"/>
        </w:rPr>
        <w:t xml:space="preserve"> (Perjalanan pengguna yang kritis): </w:t>
      </w:r>
      <w:r w:rsidDel="00000000" w:rsidR="00000000" w:rsidRPr="00000000">
        <w:rPr>
          <w:color w:val="434343"/>
          <w:rtl w:val="0"/>
        </w:rPr>
        <w:t xml:space="preserve">Urutan langkah-langkah yang diikuti pengguna untuk menyelesaikan tugas dalam suatu 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Customer satisfaction score </w:t>
      </w:r>
      <w:r w:rsidDel="00000000" w:rsidR="00000000" w:rsidRPr="00000000">
        <w:rPr>
          <w:b w:val="1"/>
          <w:color w:val="434343"/>
          <w:rtl w:val="0"/>
        </w:rPr>
        <w:t xml:space="preserve">(Skor kepuasan pelanggan):</w:t>
      </w:r>
      <w:r w:rsidDel="00000000" w:rsidR="00000000" w:rsidRPr="00000000">
        <w:rPr>
          <w:color w:val="434343"/>
          <w:rtl w:val="0"/>
        </w:rPr>
        <w:t xml:space="preserve"> Metrik yang mengukur seberapa baik proyek tersebut mencapai apa yang telah ditetapkan dan seberapa baik proyek tersebut memenuhi kebutuhan pelanggan dan pemangku kepentingan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Dashboard (Dasbor): </w:t>
      </w:r>
      <w:r w:rsidDel="00000000" w:rsidR="00000000" w:rsidRPr="00000000">
        <w:rPr>
          <w:color w:val="434343"/>
          <w:rtl w:val="0"/>
        </w:rPr>
        <w:t xml:space="preserve">Suatu antarmuka pengguna - biasanya berupa grafik atau diagram ringkasan - yang menampilkan potret kemajuan atau kinerja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analysis</w:t>
      </w:r>
      <w:r w:rsidDel="00000000" w:rsidR="00000000" w:rsidRPr="00000000">
        <w:rPr>
          <w:b w:val="1"/>
          <w:color w:val="434343"/>
          <w:rtl w:val="0"/>
        </w:rPr>
        <w:t xml:space="preserve"> (Analisis data): </w:t>
      </w:r>
      <w:r w:rsidDel="00000000" w:rsidR="00000000" w:rsidRPr="00000000">
        <w:rPr>
          <w:color w:val="434343"/>
          <w:rtl w:val="0"/>
        </w:rPr>
        <w:t xml:space="preserve">Proses pengumpulan, transformasi, dan penataan data untuk mengambil kesimpulan, membuat prediksi, dan mendorong pengambilan keputusan berdasar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bias </w:t>
      </w:r>
      <w:r w:rsidDel="00000000" w:rsidR="00000000" w:rsidRPr="00000000">
        <w:rPr>
          <w:b w:val="1"/>
          <w:color w:val="434343"/>
          <w:rtl w:val="0"/>
        </w:rPr>
        <w:t xml:space="preserve">(Bias data): </w:t>
      </w:r>
      <w:r w:rsidDel="00000000" w:rsidR="00000000" w:rsidRPr="00000000">
        <w:rPr>
          <w:color w:val="434343"/>
          <w:rtl w:val="0"/>
        </w:rPr>
        <w:t xml:space="preserve">Jenis kesalahan yang dipengaruhi oleh keyakinan yang melekat pada diri seseorang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ethics</w:t>
      </w:r>
      <w:r w:rsidDel="00000000" w:rsidR="00000000" w:rsidRPr="00000000">
        <w:rPr>
          <w:b w:val="1"/>
          <w:color w:val="434343"/>
          <w:rtl w:val="0"/>
        </w:rPr>
        <w:t xml:space="preserve"> (Etika data): </w:t>
      </w:r>
      <w:r w:rsidDel="00000000" w:rsidR="00000000" w:rsidRPr="00000000">
        <w:rPr>
          <w:color w:val="434343"/>
          <w:rtl w:val="0"/>
        </w:rPr>
        <w:t xml:space="preserve">Standar kebenaran atau kesalahan data yang menentukan bagaimana data dikumpulkan, dibagikan, dan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privacy</w:t>
      </w:r>
      <w:r w:rsidDel="00000000" w:rsidR="00000000" w:rsidRPr="00000000">
        <w:rPr>
          <w:b w:val="1"/>
          <w:color w:val="434343"/>
          <w:rtl w:val="0"/>
        </w:rPr>
        <w:t xml:space="preserve"> (Privasi data): </w:t>
      </w:r>
      <w:r w:rsidDel="00000000" w:rsidR="00000000" w:rsidRPr="00000000">
        <w:rPr>
          <w:color w:val="434343"/>
          <w:rtl w:val="0"/>
        </w:rPr>
        <w:t xml:space="preserve">Tindakan untuk melindungi informasi dan aktivitas subjek data setiap kali transaksi data terjadi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storytelling</w:t>
      </w:r>
      <w:r w:rsidDel="00000000" w:rsidR="00000000" w:rsidRPr="00000000">
        <w:rPr>
          <w:b w:val="1"/>
          <w:color w:val="434343"/>
          <w:rtl w:val="0"/>
        </w:rPr>
        <w:t xml:space="preserve"> (Penceritaan data)</w:t>
      </w:r>
      <w:r w:rsidDel="00000000" w:rsidR="00000000" w:rsidRPr="00000000">
        <w:rPr>
          <w:b w:val="1"/>
          <w:i w:val="1"/>
          <w:color w:val="434343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Proses mengubah fakta menjadi narasi untuk mengomunikasikan sesuatu kepada audiens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visualization</w:t>
      </w:r>
      <w:r w:rsidDel="00000000" w:rsidR="00000000" w:rsidRPr="00000000">
        <w:rPr>
          <w:b w:val="1"/>
          <w:color w:val="434343"/>
          <w:rtl w:val="0"/>
        </w:rPr>
        <w:t xml:space="preserve"> (Visualisasi data): </w:t>
      </w:r>
      <w:r w:rsidDel="00000000" w:rsidR="00000000" w:rsidRPr="00000000">
        <w:rPr>
          <w:color w:val="434343"/>
          <w:rtl w:val="0"/>
        </w:rPr>
        <w:t xml:space="preserve">Representasi grafis dari informasi untuk memfasilitasi pemahaman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Data: </w:t>
      </w:r>
      <w:r w:rsidDel="00000000" w:rsidR="00000000" w:rsidRPr="00000000">
        <w:rPr>
          <w:color w:val="434343"/>
          <w:rtl w:val="0"/>
        </w:rPr>
        <w:t xml:space="preserve">Kumpulan fakta atau informasi; angka-angka dan umpan balik yang tersedia tentang berbagai aspek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Data-driven improvement frameworks</w:t>
      </w:r>
      <w:r w:rsidDel="00000000" w:rsidR="00000000" w:rsidRPr="00000000">
        <w:rPr>
          <w:b w:val="1"/>
          <w:color w:val="434343"/>
          <w:rtl w:val="0"/>
        </w:rPr>
        <w:t xml:space="preserve"> (Kerangka kerja perbaikan berbasis data):</w:t>
      </w:r>
      <w:r w:rsidDel="00000000" w:rsidR="00000000" w:rsidRPr="00000000">
        <w:rPr>
          <w:color w:val="434343"/>
          <w:rtl w:val="0"/>
        </w:rPr>
        <w:t xml:space="preserve"> Teknik yang digunakan untuk membuat keputusan berdasarkan data aktual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Dependability</w:t>
      </w:r>
      <w:r w:rsidDel="00000000" w:rsidR="00000000" w:rsidRPr="00000000">
        <w:rPr>
          <w:b w:val="1"/>
          <w:color w:val="434343"/>
          <w:rtl w:val="0"/>
        </w:rPr>
        <w:t xml:space="preserve"> (Keandalan): </w:t>
      </w:r>
      <w:r w:rsidDel="00000000" w:rsidR="00000000" w:rsidRPr="00000000">
        <w:rPr>
          <w:color w:val="434343"/>
          <w:rtl w:val="0"/>
        </w:rPr>
        <w:t xml:space="preserve">Kualitas yang menunjukkan bahwa anggota tim dapat diandalkan dan mampu menyelesaikan pekerjaan mereka tepat waktu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Dependency management</w:t>
      </w:r>
      <w:r w:rsidDel="00000000" w:rsidR="00000000" w:rsidRPr="00000000">
        <w:rPr>
          <w:b w:val="1"/>
          <w:color w:val="434343"/>
          <w:rtl w:val="0"/>
        </w:rPr>
        <w:t xml:space="preserve"> (Manajemen ketergantungan): </w:t>
      </w:r>
      <w:r w:rsidDel="00000000" w:rsidR="00000000" w:rsidRPr="00000000">
        <w:rPr>
          <w:color w:val="434343"/>
          <w:rtl w:val="0"/>
        </w:rPr>
        <w:t xml:space="preserve">Proses mengelola tugas dan sumber daya yang saling terkait dalam sebuah proyek untuk memastikan agar keseluruhan proyek berhasil diselesaikan dengan tepat waktu, dan sesuai anggaran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Dependensi (Ketergantungan): </w:t>
      </w:r>
      <w:r w:rsidDel="00000000" w:rsidR="00000000" w:rsidRPr="00000000">
        <w:rPr>
          <w:color w:val="434343"/>
          <w:rtl w:val="0"/>
        </w:rPr>
        <w:t xml:space="preserve">Tugas, aktivitas, atau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(tonggak </w:t>
      </w:r>
      <w:sdt>
        <w:sdtPr>
          <w:tag w:val="goog_rdk_5"/>
        </w:sdtPr>
        <w:sdtContent>
          <w:ins w:author="Ray Indra Nugraha" w:id="3" w:date="2023-03-11T13:09:02Z">
            <w:r w:rsidDel="00000000" w:rsidR="00000000" w:rsidRPr="00000000">
              <w:rPr>
                <w:color w:val="434343"/>
                <w:rtl w:val="0"/>
              </w:rPr>
              <w:t xml:space="preserve">pen</w:t>
            </w:r>
          </w:ins>
        </w:sdtContent>
      </w:sdt>
      <w:r w:rsidDel="00000000" w:rsidR="00000000" w:rsidRPr="00000000">
        <w:rPr>
          <w:color w:val="434343"/>
          <w:rtl w:val="0"/>
        </w:rPr>
        <w:t xml:space="preserve">capaian) yang bergantung satu sama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Deviation</w:t>
      </w:r>
      <w:r w:rsidDel="00000000" w:rsidR="00000000" w:rsidRPr="00000000">
        <w:rPr>
          <w:b w:val="1"/>
          <w:color w:val="434343"/>
          <w:rtl w:val="0"/>
        </w:rPr>
        <w:t xml:space="preserve"> (Penyimpangan): </w:t>
      </w:r>
      <w:r w:rsidDel="00000000" w:rsidR="00000000" w:rsidRPr="00000000">
        <w:rPr>
          <w:color w:val="434343"/>
          <w:rtl w:val="0"/>
        </w:rPr>
        <w:t xml:space="preserve">Hal apa pun yang mengubah arah tindakan 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Discretionary dependencies</w:t>
      </w:r>
      <w:r w:rsidDel="00000000" w:rsidR="00000000" w:rsidRPr="00000000">
        <w:rPr>
          <w:b w:val="1"/>
          <w:color w:val="434343"/>
          <w:rtl w:val="0"/>
        </w:rPr>
        <w:t xml:space="preserve"> (Ketergantungan diskresioner): </w:t>
      </w:r>
      <w:r w:rsidDel="00000000" w:rsidR="00000000" w:rsidRPr="00000000">
        <w:rPr>
          <w:color w:val="434343"/>
          <w:rtl w:val="0"/>
        </w:rPr>
        <w:t xml:space="preserve">Ketergantungan yang dapat terjadi dengan sendirinya, tetapi tim melihat adanya kebutuhan untuk membuat ketergantungan tersebut bergantung satu sama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Diversity (</w:t>
      </w:r>
      <w:r w:rsidDel="00000000" w:rsidR="00000000" w:rsidRPr="00000000">
        <w:rPr>
          <w:b w:val="1"/>
          <w:color w:val="434343"/>
          <w:rtl w:val="0"/>
        </w:rPr>
        <w:t xml:space="preserve">Keanekaragaman): </w:t>
      </w:r>
      <w:r w:rsidDel="00000000" w:rsidR="00000000" w:rsidRPr="00000000">
        <w:rPr>
          <w:color w:val="434343"/>
          <w:rtl w:val="0"/>
        </w:rPr>
        <w:t xml:space="preserve">Serangkaian perbedaan yang dimiliki setiap individu, baik yang terlihat maupun tidak, yang memberi perspektif unik tentang dunia dan pekerjaan mereka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DMAIC: </w:t>
      </w:r>
      <w:r w:rsidDel="00000000" w:rsidR="00000000" w:rsidRPr="00000000">
        <w:rPr>
          <w:color w:val="434343"/>
          <w:rtl w:val="0"/>
        </w:rPr>
        <w:t xml:space="preserve">Lima langkah yang dapat diambil saat melakukan perbaikan terus-menerus: </w:t>
      </w:r>
      <w:r w:rsidDel="00000000" w:rsidR="00000000" w:rsidRPr="00000000">
        <w:rPr>
          <w:i w:val="1"/>
          <w:color w:val="434343"/>
          <w:rtl w:val="0"/>
        </w:rPr>
        <w:t xml:space="preserve">define </w:t>
      </w:r>
      <w:r w:rsidDel="00000000" w:rsidR="00000000" w:rsidRPr="00000000">
        <w:rPr>
          <w:color w:val="434343"/>
          <w:rtl w:val="0"/>
        </w:rPr>
        <w:t xml:space="preserve">(mendefinisikan), </w:t>
      </w:r>
      <w:r w:rsidDel="00000000" w:rsidR="00000000" w:rsidRPr="00000000">
        <w:rPr>
          <w:i w:val="1"/>
          <w:color w:val="434343"/>
          <w:rtl w:val="0"/>
        </w:rPr>
        <w:t xml:space="preserve">measure </w:t>
      </w:r>
      <w:r w:rsidDel="00000000" w:rsidR="00000000" w:rsidRPr="00000000">
        <w:rPr>
          <w:color w:val="434343"/>
          <w:rtl w:val="0"/>
        </w:rPr>
        <w:t xml:space="preserve">(mengukur), </w:t>
      </w:r>
      <w:r w:rsidDel="00000000" w:rsidR="00000000" w:rsidRPr="00000000">
        <w:rPr>
          <w:i w:val="1"/>
          <w:color w:val="434343"/>
          <w:rtl w:val="0"/>
        </w:rPr>
        <w:t xml:space="preserve">analyze</w:t>
      </w:r>
      <w:r w:rsidDel="00000000" w:rsidR="00000000" w:rsidRPr="00000000">
        <w:rPr>
          <w:color w:val="434343"/>
          <w:rtl w:val="0"/>
        </w:rPr>
        <w:t xml:space="preserve"> (menganalisis), </w:t>
      </w:r>
      <w:r w:rsidDel="00000000" w:rsidR="00000000" w:rsidRPr="00000000">
        <w:rPr>
          <w:i w:val="1"/>
          <w:color w:val="434343"/>
          <w:rtl w:val="0"/>
        </w:rPr>
        <w:t xml:space="preserve">improve</w:t>
      </w:r>
      <w:r w:rsidDel="00000000" w:rsidR="00000000" w:rsidRPr="00000000">
        <w:rPr>
          <w:color w:val="434343"/>
          <w:rtl w:val="0"/>
        </w:rPr>
        <w:t xml:space="preserve"> (memperbaiki), dan </w:t>
      </w:r>
      <w:r w:rsidDel="00000000" w:rsidR="00000000" w:rsidRPr="00000000">
        <w:rPr>
          <w:i w:val="1"/>
          <w:color w:val="434343"/>
          <w:rtl w:val="0"/>
        </w:rPr>
        <w:t xml:space="preserve">control</w:t>
      </w:r>
      <w:r w:rsidDel="00000000" w:rsidR="00000000" w:rsidRPr="00000000">
        <w:rPr>
          <w:color w:val="434343"/>
          <w:rtl w:val="0"/>
        </w:rPr>
        <w:t xml:space="preserve"> (mengendalikan)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Duration</w:t>
      </w:r>
      <w:r w:rsidDel="00000000" w:rsidR="00000000" w:rsidRPr="00000000">
        <w:rPr>
          <w:b w:val="1"/>
          <w:color w:val="434343"/>
          <w:rtl w:val="0"/>
        </w:rPr>
        <w:t xml:space="preserve"> (Durasi): </w:t>
      </w:r>
      <w:r w:rsidDel="00000000" w:rsidR="00000000" w:rsidRPr="00000000">
        <w:rPr>
          <w:color w:val="434343"/>
          <w:rtl w:val="0"/>
        </w:rPr>
        <w:t xml:space="preserve">Lama waktu yang dibutuhkan untuk menyelesaikan atau menghasilkan sesuatu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Edge case</w:t>
      </w:r>
      <w:sdt>
        <w:sdtPr>
          <w:tag w:val="goog_rdk_6"/>
        </w:sdtPr>
        <w:sdtContent>
          <w:ins w:author="Ray Indra Nugraha" w:id="4" w:date="2023-03-11T13:09:58Z"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(Kasus ekstrem)</w:t>
            </w:r>
          </w:ins>
        </w:sdtContent>
      </w:sdt>
      <w:r w:rsidDel="00000000" w:rsidR="00000000" w:rsidRPr="00000000">
        <w:rPr>
          <w:b w:val="1"/>
          <w:i w:val="1"/>
          <w:color w:val="434343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Pencilan langka yang tidak diperhitungkan di persyaratan awal proyek; terkait dengan parameter maksimum dan minimum yang ekstrem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Engagement metrics</w:t>
      </w:r>
      <w:r w:rsidDel="00000000" w:rsidR="00000000" w:rsidRPr="00000000">
        <w:rPr>
          <w:b w:val="1"/>
          <w:color w:val="434343"/>
          <w:rtl w:val="0"/>
        </w:rPr>
        <w:t xml:space="preserve"> (Metrik keterlibatan)</w:t>
      </w:r>
      <w:r w:rsidDel="00000000" w:rsidR="00000000" w:rsidRPr="00000000">
        <w:rPr>
          <w:color w:val="434343"/>
          <w:rtl w:val="0"/>
        </w:rPr>
        <w:t xml:space="preserve">: Metrik yang menunjukkan sejauh mana suatu produk atau layanan digunakan-frekuensi penggunaan, jumlah waktu yang dihabiskan untuk menggunakannya, dan jangkauan penggunaannya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Escalation</w:t>
      </w:r>
      <w:r w:rsidDel="00000000" w:rsidR="00000000" w:rsidRPr="00000000">
        <w:rPr>
          <w:b w:val="1"/>
          <w:color w:val="434343"/>
          <w:rtl w:val="0"/>
        </w:rPr>
        <w:t xml:space="preserve"> (Eskalasi):</w:t>
      </w:r>
      <w:r w:rsidDel="00000000" w:rsidR="00000000" w:rsidRPr="00000000">
        <w:rPr>
          <w:color w:val="434343"/>
          <w:rtl w:val="0"/>
        </w:rPr>
        <w:t xml:space="preserve"> Proses meminta kepemimpinan atau manajemen untuk menghilangkan hambatan, mengklarifikasi atau memperkuat prioritas, dan memvalidasi langkah selanjutnya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Ethical leadership</w:t>
      </w:r>
      <w:r w:rsidDel="00000000" w:rsidR="00000000" w:rsidRPr="00000000">
        <w:rPr>
          <w:b w:val="1"/>
          <w:color w:val="434343"/>
          <w:rtl w:val="0"/>
        </w:rPr>
        <w:t xml:space="preserve"> (Kepemimpinan etis): </w:t>
      </w:r>
      <w:r w:rsidDel="00000000" w:rsidR="00000000" w:rsidRPr="00000000">
        <w:rPr>
          <w:color w:val="434343"/>
          <w:rtl w:val="0"/>
        </w:rPr>
        <w:t xml:space="preserve">Bentuk kepemimpinan yang mempromosikan dan menghargai kejujuran, keadilan, rasa hormat, komunitas, dan integritas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Expressiveness</w:t>
      </w:r>
      <w:r w:rsidDel="00000000" w:rsidR="00000000" w:rsidRPr="00000000">
        <w:rPr>
          <w:b w:val="1"/>
          <w:color w:val="434343"/>
          <w:rtl w:val="0"/>
        </w:rPr>
        <w:t xml:space="preserve"> (</w:t>
      </w:r>
      <w:sdt>
        <w:sdtPr>
          <w:tag w:val="goog_rdk_7"/>
        </w:sdtPr>
        <w:sdtContent>
          <w:ins w:author="Ray Indra Nugraha" w:id="5" w:date="2023-03-11T13:10:19Z">
            <w:r w:rsidDel="00000000" w:rsidR="00000000" w:rsidRPr="00000000">
              <w:rPr>
                <w:b w:val="1"/>
                <w:color w:val="434343"/>
                <w:rtl w:val="0"/>
              </w:rPr>
              <w:t xml:space="preserve">Ekspresivitas</w:t>
            </w:r>
          </w:ins>
        </w:sdtContent>
      </w:sdt>
      <w:sdt>
        <w:sdtPr>
          <w:tag w:val="goog_rdk_8"/>
        </w:sdtPr>
        <w:sdtContent>
          <w:del w:author="Ray Indra Nugraha" w:id="5" w:date="2023-03-11T13:10:19Z">
            <w:r w:rsidDel="00000000" w:rsidR="00000000" w:rsidRPr="00000000">
              <w:rPr>
                <w:b w:val="1"/>
                <w:color w:val="434343"/>
                <w:rtl w:val="0"/>
              </w:rPr>
              <w:delText xml:space="preserve">Ekspresifitas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): </w:t>
      </w:r>
      <w:r w:rsidDel="00000000" w:rsidR="00000000" w:rsidRPr="00000000">
        <w:rPr>
          <w:color w:val="434343"/>
          <w:rtl w:val="0"/>
        </w:rPr>
        <w:t xml:space="preserve">Mengacu pada kemampuan seseorang untuk berkomunikasi dengan orang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External dependencies</w:t>
      </w:r>
      <w:r w:rsidDel="00000000" w:rsidR="00000000" w:rsidRPr="00000000">
        <w:rPr>
          <w:b w:val="1"/>
          <w:color w:val="434343"/>
          <w:rtl w:val="0"/>
        </w:rPr>
        <w:t xml:space="preserve"> (Ketergantungan eksternal): </w:t>
      </w:r>
      <w:r w:rsidDel="00000000" w:rsidR="00000000" w:rsidRPr="00000000">
        <w:rPr>
          <w:color w:val="434343"/>
          <w:rtl w:val="0"/>
        </w:rPr>
        <w:t xml:space="preserve">Mengacu pada permintaan yang bergantung pada faktor luar, seperti badan pengatur atau proyek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Feedback survey</w:t>
      </w:r>
      <w:r w:rsidDel="00000000" w:rsidR="00000000" w:rsidRPr="00000000">
        <w:rPr>
          <w:b w:val="1"/>
          <w:color w:val="434343"/>
          <w:rtl w:val="0"/>
        </w:rPr>
        <w:t xml:space="preserve"> (Survei </w:t>
      </w:r>
      <w:sdt>
        <w:sdtPr>
          <w:tag w:val="goog_rdk_9"/>
        </w:sdtPr>
        <w:sdtContent>
          <w:ins w:author="Ray Indra Nugraha" w:id="6" w:date="2023-03-11T13:10:27Z">
            <w:r w:rsidDel="00000000" w:rsidR="00000000" w:rsidRPr="00000000">
              <w:rPr>
                <w:b w:val="1"/>
                <w:color w:val="434343"/>
                <w:rtl w:val="0"/>
              </w:rPr>
              <w:t xml:space="preserve">umpan balik</w:t>
            </w:r>
          </w:ins>
        </w:sdtContent>
      </w:sdt>
      <w:sdt>
        <w:sdtPr>
          <w:tag w:val="goog_rdk_10"/>
        </w:sdtPr>
        <w:sdtContent>
          <w:del w:author="Ray Indra Nugraha" w:id="6" w:date="2023-03-11T13:10:27Z"/>
          <w:sdt>
            <w:sdtPr>
              <w:tag w:val="goog_rdk_11"/>
            </w:sdtPr>
            <w:sdtContent>
              <w:del w:author="Ray Indra Nugraha" w:id="6" w:date="2023-03-11T13:10:27Z">
                <w:r w:rsidDel="00000000" w:rsidR="00000000" w:rsidRPr="00000000">
                  <w:rPr>
                    <w:b w:val="1"/>
                    <w:color w:val="434343"/>
                    <w:rtl w:val="0"/>
                    <w:rPrChange w:author="Ray Indra Nugraha" w:id="7" w:date="2023-03-11T13:10:26Z">
                      <w:rPr>
                        <w:b w:val="1"/>
                        <w:i w:val="1"/>
                        <w:color w:val="434343"/>
                      </w:rPr>
                    </w:rPrChange>
                  </w:rPr>
                  <w:delText xml:space="preserve">feedback</w:delText>
                </w:r>
              </w:del>
            </w:sdtContent>
          </w:sdt>
          <w:del w:author="Ray Indra Nugraha" w:id="6" w:date="2023-03-11T13:10:27Z"/>
        </w:sdtContent>
      </w:sdt>
      <w:r w:rsidDel="00000000" w:rsidR="00000000" w:rsidRPr="00000000">
        <w:rPr>
          <w:b w:val="1"/>
          <w:color w:val="434343"/>
          <w:rtl w:val="0"/>
        </w:rPr>
        <w:t xml:space="preserve">)</w:t>
      </w:r>
      <w:r w:rsidDel="00000000" w:rsidR="00000000" w:rsidRPr="00000000">
        <w:rPr>
          <w:b w:val="1"/>
          <w:i w:val="1"/>
          <w:color w:val="434343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Survei di mana pengguna memberikan </w:t>
      </w:r>
      <w:sdt>
        <w:sdtPr>
          <w:tag w:val="goog_rdk_12"/>
        </w:sdtPr>
        <w:sdtContent>
          <w:del w:author="Ray Indra Nugraha" w:id="8" w:date="2023-03-11T13:10:40Z">
            <w:r w:rsidDel="00000000" w:rsidR="00000000" w:rsidRPr="00000000">
              <w:rPr>
                <w:i w:val="1"/>
                <w:color w:val="434343"/>
                <w:rtl w:val="0"/>
              </w:rPr>
              <w:delText xml:space="preserve">feedback</w:delText>
            </w:r>
            <w:r w:rsidDel="00000000" w:rsidR="00000000" w:rsidRPr="00000000">
              <w:rPr>
                <w:color w:val="434343"/>
                <w:rtl w:val="0"/>
              </w:rPr>
              <w:delText xml:space="preserve"> </w:delText>
            </w:r>
          </w:del>
        </w:sdtContent>
      </w:sdt>
      <w:sdt>
        <w:sdtPr>
          <w:tag w:val="goog_rdk_13"/>
        </w:sdtPr>
        <w:sdtContent>
          <w:ins w:author="Ray Indra Nugraha" w:id="8" w:date="2023-03-11T13:10:40Z">
            <w:r w:rsidDel="00000000" w:rsidR="00000000" w:rsidRPr="00000000">
              <w:rPr>
                <w:color w:val="434343"/>
                <w:rtl w:val="0"/>
              </w:rPr>
              <w:t xml:space="preserve">umpan balik </w:t>
            </w:r>
          </w:ins>
        </w:sdtContent>
      </w:sdt>
      <w:r w:rsidDel="00000000" w:rsidR="00000000" w:rsidRPr="00000000">
        <w:rPr>
          <w:color w:val="434343"/>
          <w:rtl w:val="0"/>
        </w:rPr>
        <w:t xml:space="preserve">mengenai fitur produk yang mereka sukai atau tidak sukai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Force majeure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Keadaan tak terduga yang mencegah seseorang untuk memenuhi kontrak karena suatu krisis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Gantt chart</w:t>
      </w:r>
      <w:r w:rsidDel="00000000" w:rsidR="00000000" w:rsidRPr="00000000">
        <w:rPr>
          <w:b w:val="1"/>
          <w:color w:val="434343"/>
          <w:rtl w:val="0"/>
        </w:rPr>
        <w:t xml:space="preserve"> (Diagram Gantt):</w:t>
      </w:r>
      <w:r w:rsidDel="00000000" w:rsidR="00000000" w:rsidRPr="00000000">
        <w:rPr>
          <w:color w:val="434343"/>
          <w:rtl w:val="0"/>
        </w:rPr>
        <w:t xml:space="preserve"> Visualisasi penelusuran proyek yang berguna untuk mempertahankan jadwal; ideal untuk proyek yang memiliki banyak ketergantungan dan ukuran tim yang lebih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Happiness metrics</w:t>
      </w:r>
      <w:r w:rsidDel="00000000" w:rsidR="00000000" w:rsidRPr="00000000">
        <w:rPr>
          <w:b w:val="1"/>
          <w:color w:val="434343"/>
          <w:rtl w:val="0"/>
        </w:rPr>
        <w:t xml:space="preserve"> (Metrik kebahagiaan): </w:t>
      </w:r>
      <w:r w:rsidDel="00000000" w:rsidR="00000000" w:rsidRPr="00000000">
        <w:rPr>
          <w:color w:val="434343"/>
          <w:rtl w:val="0"/>
        </w:rPr>
        <w:t xml:space="preserve">Metrik yang berhubungan dengan berbagai aspek kepuasan pengguna secara keseluruhan terhadap suatu produk atau layanan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Headline</w:t>
      </w:r>
      <w:sdt>
        <w:sdtPr>
          <w:tag w:val="goog_rdk_14"/>
        </w:sdtPr>
        <w:sdtContent>
          <w:ins w:author="Ray Indra Nugraha" w:id="9" w:date="2023-03-11T13:11:07Z"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(Judul)</w:t>
            </w:r>
          </w:ins>
        </w:sdtContent>
      </w:sdt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Satu kalimat berisikan poin utama yang mengilustrasikan </w:t>
      </w:r>
      <w:r w:rsidDel="00000000" w:rsidR="00000000" w:rsidRPr="00000000">
        <w:rPr>
          <w:i w:val="1"/>
          <w:color w:val="434343"/>
          <w:rtl w:val="0"/>
        </w:rPr>
        <w:t xml:space="preserve">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History</w:t>
      </w:r>
      <w:r w:rsidDel="00000000" w:rsidR="00000000" w:rsidRPr="00000000">
        <w:rPr>
          <w:b w:val="1"/>
          <w:color w:val="434343"/>
          <w:rtl w:val="0"/>
        </w:rPr>
        <w:t xml:space="preserve"> (Riwayat): </w:t>
      </w:r>
      <w:r w:rsidDel="00000000" w:rsidR="00000000" w:rsidRPr="00000000">
        <w:rPr>
          <w:color w:val="434343"/>
          <w:rtl w:val="0"/>
        </w:rPr>
        <w:t xml:space="preserve">Mengacu pada tingkat rekam jejak pribadi antara diri sendiri dan orang 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Impact</w:t>
      </w:r>
      <w:r w:rsidDel="00000000" w:rsidR="00000000" w:rsidRPr="00000000">
        <w:rPr>
          <w:b w:val="1"/>
          <w:color w:val="434343"/>
          <w:rtl w:val="0"/>
        </w:rPr>
        <w:t xml:space="preserve"> (Dampak):</w:t>
      </w:r>
      <w:r w:rsidDel="00000000" w:rsidR="00000000" w:rsidRPr="00000000">
        <w:rPr>
          <w:color w:val="434343"/>
          <w:rtl w:val="0"/>
        </w:rPr>
        <w:t xml:space="preserve"> Keyakinan bahwa hasil kerja seseorang itu penting dan menciptakan perubahan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Impact report</w:t>
      </w:r>
      <w:r w:rsidDel="00000000" w:rsidR="00000000" w:rsidRPr="00000000">
        <w:rPr>
          <w:b w:val="1"/>
          <w:color w:val="434343"/>
          <w:rtl w:val="0"/>
        </w:rPr>
        <w:t xml:space="preserve"> (Laporan dampak):</w:t>
      </w:r>
      <w:r w:rsidDel="00000000" w:rsidR="00000000" w:rsidRPr="00000000">
        <w:rPr>
          <w:color w:val="434343"/>
          <w:rtl w:val="0"/>
        </w:rPr>
        <w:t xml:space="preserve"> Presentasi berupa dek atau tayangan </w:t>
      </w:r>
      <w:r w:rsidDel="00000000" w:rsidR="00000000" w:rsidRPr="00000000">
        <w:rPr>
          <w:i w:val="1"/>
          <w:color w:val="434343"/>
          <w:rtl w:val="0"/>
        </w:rPr>
        <w:t xml:space="preserve">slide</w:t>
      </w:r>
      <w:r w:rsidDel="00000000" w:rsidR="00000000" w:rsidRPr="00000000">
        <w:rPr>
          <w:color w:val="434343"/>
          <w:rtl w:val="0"/>
        </w:rPr>
        <w:t xml:space="preserve"> yang menunjukkan kepada pemangku kepentingan utama nilai-nilai yang telah ditambahkan oleh proyek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Inclusive leadership</w:t>
      </w:r>
      <w:r w:rsidDel="00000000" w:rsidR="00000000" w:rsidRPr="00000000">
        <w:rPr>
          <w:b w:val="1"/>
          <w:color w:val="434343"/>
          <w:rtl w:val="0"/>
        </w:rPr>
        <w:t xml:space="preserve"> (Kepemimpinan yang inklusif):</w:t>
      </w:r>
      <w:r w:rsidDel="00000000" w:rsidR="00000000" w:rsidRPr="00000000">
        <w:rPr>
          <w:color w:val="434343"/>
          <w:rtl w:val="0"/>
        </w:rPr>
        <w:t xml:space="preserve"> Suatu bentuk kepemimpinan dimana identitas, latar belakang, dan pengalaman unik setiap orang dihormati, dihargai, dan diintegrasikan ke dalam cara kerja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Inclusivity </w:t>
      </w:r>
      <w:r w:rsidDel="00000000" w:rsidR="00000000" w:rsidRPr="00000000">
        <w:rPr>
          <w:b w:val="1"/>
          <w:color w:val="434343"/>
          <w:rtl w:val="0"/>
        </w:rPr>
        <w:t xml:space="preserve">(Inklusivitas):</w:t>
      </w:r>
      <w:r w:rsidDel="00000000" w:rsidR="00000000" w:rsidRPr="00000000">
        <w:rPr>
          <w:color w:val="434343"/>
          <w:rtl w:val="0"/>
        </w:rPr>
        <w:t xml:space="preserve"> Praktik atau kebijakan untuk mengikutsertakan orang-orang yang mungkin terkecualikan atau terpinggirkan.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Influencing</w:t>
      </w:r>
      <w:r w:rsidDel="00000000" w:rsidR="00000000" w:rsidRPr="00000000">
        <w:rPr>
          <w:b w:val="1"/>
          <w:color w:val="434343"/>
          <w:rtl w:val="0"/>
        </w:rPr>
        <w:t xml:space="preserve"> (Mem</w:t>
      </w:r>
      <w:sdt>
        <w:sdtPr>
          <w:tag w:val="goog_rdk_15"/>
        </w:sdtPr>
        <w:sdtContent>
          <w:del w:author="Ray Indra Nugraha" w:id="10" w:date="2023-03-11T13:11:59Z">
            <w:r w:rsidDel="00000000" w:rsidR="00000000" w:rsidRPr="00000000">
              <w:rPr>
                <w:b w:val="1"/>
                <w:color w:val="434343"/>
                <w:rtl w:val="0"/>
              </w:rPr>
              <w:delText xml:space="preserve">p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engaruhi): </w:t>
      </w:r>
      <w:r w:rsidDel="00000000" w:rsidR="00000000" w:rsidRPr="00000000">
        <w:rPr>
          <w:color w:val="434343"/>
          <w:rtl w:val="0"/>
        </w:rPr>
        <w:t xml:space="preserve">Kemampuan untuk mengubah pemikiran atau perilaku orang 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Influencing statement</w:t>
      </w:r>
      <w:r w:rsidDel="00000000" w:rsidR="00000000" w:rsidRPr="00000000">
        <w:rPr>
          <w:b w:val="1"/>
          <w:color w:val="434343"/>
          <w:rtl w:val="0"/>
        </w:rPr>
        <w:t xml:space="preserve"> (Pernyataan yang mem</w:t>
      </w:r>
      <w:sdt>
        <w:sdtPr>
          <w:tag w:val="goog_rdk_16"/>
        </w:sdtPr>
        <w:sdtContent>
          <w:del w:author="Ray Indra Nugraha" w:id="11" w:date="2023-03-11T13:12:10Z">
            <w:r w:rsidDel="00000000" w:rsidR="00000000" w:rsidRPr="00000000">
              <w:rPr>
                <w:b w:val="1"/>
                <w:color w:val="434343"/>
                <w:rtl w:val="0"/>
              </w:rPr>
              <w:delText xml:space="preserve">p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engaruhi):</w:t>
      </w:r>
      <w:r w:rsidDel="00000000" w:rsidR="00000000" w:rsidRPr="00000000">
        <w:rPr>
          <w:color w:val="434343"/>
          <w:rtl w:val="0"/>
        </w:rPr>
        <w:t xml:space="preserve"> Pembuka percakapan yang membuat seseorang sukses berbicara di hadapan audiens mereka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Infographic</w:t>
      </w:r>
      <w:r w:rsidDel="00000000" w:rsidR="00000000" w:rsidRPr="00000000">
        <w:rPr>
          <w:b w:val="1"/>
          <w:color w:val="434343"/>
          <w:rtl w:val="0"/>
        </w:rPr>
        <w:t xml:space="preserve"> (Infografis):</w:t>
      </w:r>
      <w:r w:rsidDel="00000000" w:rsidR="00000000" w:rsidRPr="00000000">
        <w:rPr>
          <w:color w:val="434343"/>
          <w:rtl w:val="0"/>
        </w:rPr>
        <w:t xml:space="preserve"> Representasi visual dari informasi atau data yang bertujuan untuk menyajikan informasi dengan cepat dan jelas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Informasi:</w:t>
      </w:r>
      <w:r w:rsidDel="00000000" w:rsidR="00000000" w:rsidRPr="00000000">
        <w:rPr>
          <w:color w:val="434343"/>
          <w:rtl w:val="0"/>
        </w:rPr>
        <w:t xml:space="preserve"> Sumber daya organisasi yang mengacu pada tingkat akses dan kontrol seseorang atas informasi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Internal dependencies</w:t>
      </w:r>
      <w:r w:rsidDel="00000000" w:rsidR="00000000" w:rsidRPr="00000000">
        <w:rPr>
          <w:b w:val="1"/>
          <w:color w:val="434343"/>
          <w:rtl w:val="0"/>
        </w:rPr>
        <w:t xml:space="preserve"> (Ketergantungan internal):</w:t>
      </w:r>
      <w:r w:rsidDel="00000000" w:rsidR="00000000" w:rsidRPr="00000000">
        <w:rPr>
          <w:color w:val="434343"/>
          <w:rtl w:val="0"/>
        </w:rPr>
        <w:t xml:space="preserve"> Hubungan antara dua tugas dalam proyek yang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Interpretation bias</w:t>
      </w:r>
      <w:r w:rsidDel="00000000" w:rsidR="00000000" w:rsidRPr="00000000">
        <w:rPr>
          <w:b w:val="1"/>
          <w:color w:val="434343"/>
          <w:rtl w:val="0"/>
        </w:rPr>
        <w:t xml:space="preserve"> (Bias interpretasi):</w:t>
      </w:r>
      <w:r w:rsidDel="00000000" w:rsidR="00000000" w:rsidRPr="00000000">
        <w:rPr>
          <w:color w:val="434343"/>
          <w:rtl w:val="0"/>
        </w:rPr>
        <w:t xml:space="preserve"> Jenis bias data yang mengacu pada kecenderungan untuk selalu menafsirkan situasi ambigu sebagai situasi negatif atau positif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Issue</w:t>
      </w:r>
      <w:r w:rsidDel="00000000" w:rsidR="00000000" w:rsidRPr="00000000">
        <w:rPr>
          <w:b w:val="1"/>
          <w:color w:val="434343"/>
          <w:rtl w:val="0"/>
        </w:rPr>
        <w:t xml:space="preserve"> (Persoalan):</w:t>
      </w:r>
      <w:r w:rsidDel="00000000" w:rsidR="00000000" w:rsidRPr="00000000">
        <w:rPr>
          <w:color w:val="434343"/>
          <w:rtl w:val="0"/>
        </w:rPr>
        <w:t xml:space="preserve"> Masalah yang diketahui dan nyata yang dapat mempengaruhi kemampuan untuk menyelesaikan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Key Performance Indicators</w:t>
      </w:r>
      <w:r w:rsidDel="00000000" w:rsidR="00000000" w:rsidRPr="00000000">
        <w:rPr>
          <w:b w:val="1"/>
          <w:color w:val="434343"/>
          <w:rtl w:val="0"/>
        </w:rPr>
        <w:t xml:space="preserve"> (Indikator kinerja utama, KPI): </w:t>
      </w:r>
      <w:r w:rsidDel="00000000" w:rsidR="00000000" w:rsidRPr="00000000">
        <w:rPr>
          <w:color w:val="434343"/>
          <w:rtl w:val="0"/>
        </w:rPr>
        <w:t xml:space="preserve">Suatu nilai terukur yang menunjukkan seberapa efektif organisasi dalam mencapai tujuan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Knowledge</w:t>
      </w:r>
      <w:r w:rsidDel="00000000" w:rsidR="00000000" w:rsidRPr="00000000">
        <w:rPr>
          <w:b w:val="1"/>
          <w:color w:val="434343"/>
          <w:rtl w:val="0"/>
        </w:rPr>
        <w:t xml:space="preserve"> (Pengetahuan): </w:t>
      </w:r>
      <w:r w:rsidDel="00000000" w:rsidR="00000000" w:rsidRPr="00000000">
        <w:rPr>
          <w:color w:val="434343"/>
          <w:rtl w:val="0"/>
        </w:rPr>
        <w:t xml:space="preserve">Mengacu pada daya yang diambil dari keahlian seseorang di topik tertentu, kemampuan dan keahliannya yang unik, dan kemampuannya untuk mempelajari hal-hal baru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Legend</w:t>
      </w:r>
      <w:r w:rsidDel="00000000" w:rsidR="00000000" w:rsidRPr="00000000">
        <w:rPr>
          <w:b w:val="1"/>
          <w:color w:val="434343"/>
          <w:rtl w:val="0"/>
        </w:rPr>
        <w:t xml:space="preserve"> (Legenda): </w:t>
      </w:r>
      <w:r w:rsidDel="00000000" w:rsidR="00000000" w:rsidRPr="00000000">
        <w:rPr>
          <w:color w:val="434343"/>
          <w:rtl w:val="0"/>
        </w:rPr>
        <w:t xml:space="preserve">Bagian bawah atau samping diagram yang memberikan deskripsi ringkas dari setiap bagian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Line charts</w:t>
      </w:r>
      <w:r w:rsidDel="00000000" w:rsidR="00000000" w:rsidRPr="00000000">
        <w:rPr>
          <w:b w:val="1"/>
          <w:color w:val="434343"/>
          <w:rtl w:val="0"/>
        </w:rPr>
        <w:t xml:space="preserve"> (Diagram garis): </w:t>
      </w:r>
      <w:r w:rsidDel="00000000" w:rsidR="00000000" w:rsidRPr="00000000">
        <w:rPr>
          <w:color w:val="434343"/>
          <w:rtl w:val="0"/>
        </w:rPr>
        <w:t xml:space="preserve">Jenis diagram yang menampilkan informasi sebagai serangkaian penanda titik data; berguna untuk menunjukkan tren dan perilaku selama periode waktu tertentu atau secara keseluruhan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Mandatory dependencies</w:t>
      </w:r>
      <w:r w:rsidDel="00000000" w:rsidR="00000000" w:rsidRPr="00000000">
        <w:rPr>
          <w:b w:val="1"/>
          <w:color w:val="434343"/>
          <w:rtl w:val="0"/>
        </w:rPr>
        <w:t xml:space="preserve"> (Ketergantungan wajib): </w:t>
      </w:r>
      <w:r w:rsidDel="00000000" w:rsidR="00000000" w:rsidRPr="00000000">
        <w:rPr>
          <w:color w:val="434343"/>
          <w:rtl w:val="0"/>
        </w:rPr>
        <w:t xml:space="preserve">Tugas yang diwajibkan secara hukum atau kontraktual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Metrik:</w:t>
      </w:r>
      <w:r w:rsidDel="00000000" w:rsidR="00000000" w:rsidRPr="00000000">
        <w:rPr>
          <w:color w:val="434343"/>
          <w:rtl w:val="0"/>
        </w:rPr>
        <w:t xml:space="preserve"> Pengukuran yang dapat diukur yang digunakan untuk melacak dan menaksir tujuan bisnis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Milestone </w:t>
      </w:r>
      <w:r w:rsidDel="00000000" w:rsidR="00000000" w:rsidRPr="00000000">
        <w:rPr>
          <w:b w:val="1"/>
          <w:color w:val="434343"/>
          <w:rtl w:val="0"/>
        </w:rPr>
        <w:t xml:space="preserve">(Tonggak </w:t>
      </w:r>
      <w:sdt>
        <w:sdtPr>
          <w:tag w:val="goog_rdk_17"/>
        </w:sdtPr>
        <w:sdtContent>
          <w:ins w:author="Ray Indra Nugraha" w:id="12" w:date="2023-03-11T13:12:38Z">
            <w:r w:rsidDel="00000000" w:rsidR="00000000" w:rsidRPr="00000000">
              <w:rPr>
                <w:b w:val="1"/>
                <w:color w:val="434343"/>
                <w:rtl w:val="0"/>
              </w:rPr>
              <w:t xml:space="preserve">pen</w:t>
            </w:r>
          </w:ins>
        </w:sdtContent>
      </w:sdt>
      <w:r w:rsidDel="00000000" w:rsidR="00000000" w:rsidRPr="00000000">
        <w:rPr>
          <w:b w:val="1"/>
          <w:color w:val="434343"/>
          <w:rtl w:val="0"/>
        </w:rPr>
        <w:t xml:space="preserve">capaian):</w:t>
      </w:r>
      <w:r w:rsidDel="00000000" w:rsidR="00000000" w:rsidRPr="00000000">
        <w:rPr>
          <w:color w:val="434343"/>
          <w:rtl w:val="0"/>
        </w:rPr>
        <w:t xml:space="preserve"> Poin penting dalam jadwal proyek yang menunjukkan kemajuan dan biasanya menandakan penyelesaian pengiriman atau fase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Network</w:t>
      </w:r>
      <w:r w:rsidDel="00000000" w:rsidR="00000000" w:rsidRPr="00000000">
        <w:rPr>
          <w:b w:val="1"/>
          <w:color w:val="434343"/>
          <w:rtl w:val="0"/>
        </w:rPr>
        <w:t xml:space="preserve"> (</w:t>
      </w:r>
      <w:sdt>
        <w:sdtPr>
          <w:tag w:val="goog_rdk_18"/>
        </w:sdtPr>
        <w:sdtContent>
          <w:ins w:author="Ray Indra Nugraha" w:id="13" w:date="2023-03-11T13:12:46Z">
            <w:r w:rsidDel="00000000" w:rsidR="00000000" w:rsidRPr="00000000">
              <w:rPr>
                <w:b w:val="1"/>
                <w:color w:val="434343"/>
                <w:rtl w:val="0"/>
              </w:rPr>
              <w:t xml:space="preserve">J</w:t>
            </w:r>
          </w:ins>
        </w:sdtContent>
      </w:sdt>
      <w:sdt>
        <w:sdtPr>
          <w:tag w:val="goog_rdk_19"/>
        </w:sdtPr>
        <w:sdtContent>
          <w:del w:author="Ray Indra Nugraha" w:id="13" w:date="2023-03-11T13:12:46Z">
            <w:r w:rsidDel="00000000" w:rsidR="00000000" w:rsidRPr="00000000">
              <w:rPr>
                <w:b w:val="1"/>
                <w:color w:val="434343"/>
                <w:rtl w:val="0"/>
              </w:rPr>
              <w:delText xml:space="preserve">j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aringan): </w:t>
      </w:r>
      <w:r w:rsidDel="00000000" w:rsidR="00000000" w:rsidRPr="00000000">
        <w:rPr>
          <w:color w:val="434343"/>
          <w:rtl w:val="0"/>
        </w:rPr>
        <w:t xml:space="preserve">Orang-orang yang terhubung dengan seseorang baik secara profesional dan pribadi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Never-ending project</w:t>
      </w:r>
      <w:r w:rsidDel="00000000" w:rsidR="00000000" w:rsidRPr="00000000">
        <w:rPr>
          <w:b w:val="1"/>
          <w:color w:val="434343"/>
          <w:rtl w:val="0"/>
        </w:rPr>
        <w:t xml:space="preserve"> (Proyek yang tidak pernah berakhir):</w:t>
      </w:r>
      <w:r w:rsidDel="00000000" w:rsidR="00000000" w:rsidRPr="00000000">
        <w:rPr>
          <w:color w:val="434343"/>
          <w:rtl w:val="0"/>
        </w:rPr>
        <w:t xml:space="preserve"> Proyek di mana hasil dan tugas proyek tidak dapat diselesaikan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Observer bias</w:t>
      </w:r>
      <w:r w:rsidDel="00000000" w:rsidR="00000000" w:rsidRPr="00000000">
        <w:rPr>
          <w:b w:val="1"/>
          <w:color w:val="434343"/>
          <w:rtl w:val="0"/>
        </w:rPr>
        <w:t xml:space="preserve"> (Bias pengamat): </w:t>
      </w:r>
      <w:r w:rsidDel="00000000" w:rsidR="00000000" w:rsidRPr="00000000">
        <w:rPr>
          <w:color w:val="434343"/>
          <w:rtl w:val="0"/>
        </w:rPr>
        <w:t xml:space="preserve">Jenis bias data yang mengacu pada kecenderungan orang yang berbeda untuk mengamati hal yang berbeda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On-time completion rate</w:t>
      </w:r>
      <w:r w:rsidDel="00000000" w:rsidR="00000000" w:rsidRPr="00000000">
        <w:rPr>
          <w:b w:val="1"/>
          <w:color w:val="434343"/>
          <w:rtl w:val="0"/>
        </w:rPr>
        <w:t xml:space="preserve"> (Tingkat penyelesaian tepat waktu)</w:t>
      </w:r>
      <w:r w:rsidDel="00000000" w:rsidR="00000000" w:rsidRPr="00000000">
        <w:rPr>
          <w:color w:val="434343"/>
          <w:rtl w:val="0"/>
        </w:rPr>
        <w:t xml:space="preserve">: Metrik produktivitas yang membantu menggambarkan kepada klien dan pemangku kepentingan tentang kemajuan proyek dan kapan mereka dapat menerima </w:t>
      </w:r>
      <w:r w:rsidDel="00000000" w:rsidR="00000000" w:rsidRPr="00000000">
        <w:rPr>
          <w:i w:val="1"/>
          <w:color w:val="434343"/>
          <w:rtl w:val="0"/>
        </w:rPr>
        <w:t xml:space="preserve">deliverable </w:t>
      </w:r>
      <w:r w:rsidDel="00000000" w:rsidR="00000000" w:rsidRPr="00000000">
        <w:rPr>
          <w:color w:val="434343"/>
          <w:rtl w:val="0"/>
        </w:rPr>
        <w:t xml:space="preserve">yang telah siap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PDCA: </w:t>
      </w:r>
      <w:r w:rsidDel="00000000" w:rsidR="00000000" w:rsidRPr="00000000">
        <w:rPr>
          <w:color w:val="434343"/>
          <w:rtl w:val="0"/>
        </w:rPr>
        <w:t xml:space="preserve">Proses empat langkah yang berfokus pada identifikasi masalah, memperbaiki masalah, menilai apakah perbaikan berhasil, dan menyempurnakan perbaikan akhir; singkatan dari: </w:t>
      </w:r>
      <w:r w:rsidDel="00000000" w:rsidR="00000000" w:rsidRPr="00000000">
        <w:rPr>
          <w:i w:val="1"/>
          <w:color w:val="434343"/>
          <w:rtl w:val="0"/>
        </w:rPr>
        <w:t xml:space="preserve">plan </w:t>
      </w:r>
      <w:r w:rsidDel="00000000" w:rsidR="00000000" w:rsidRPr="00000000">
        <w:rPr>
          <w:color w:val="434343"/>
          <w:rtl w:val="0"/>
        </w:rPr>
        <w:t xml:space="preserve">(rencanakan), </w:t>
      </w:r>
      <w:r w:rsidDel="00000000" w:rsidR="00000000" w:rsidRPr="00000000">
        <w:rPr>
          <w:i w:val="1"/>
          <w:color w:val="434343"/>
          <w:rtl w:val="0"/>
        </w:rPr>
        <w:t xml:space="preserve">do </w:t>
      </w:r>
      <w:r w:rsidDel="00000000" w:rsidR="00000000" w:rsidRPr="00000000">
        <w:rPr>
          <w:color w:val="434343"/>
          <w:rtl w:val="0"/>
        </w:rPr>
        <w:t xml:space="preserve">(lakukan), </w:t>
      </w:r>
      <w:r w:rsidDel="00000000" w:rsidR="00000000" w:rsidRPr="00000000">
        <w:rPr>
          <w:i w:val="1"/>
          <w:color w:val="434343"/>
          <w:rtl w:val="0"/>
        </w:rPr>
        <w:t xml:space="preserve">check </w:t>
      </w:r>
      <w:r w:rsidDel="00000000" w:rsidR="00000000" w:rsidRPr="00000000">
        <w:rPr>
          <w:color w:val="434343"/>
          <w:rtl w:val="0"/>
        </w:rPr>
        <w:t xml:space="preserve">(periksa), dan </w:t>
      </w:r>
      <w:r w:rsidDel="00000000" w:rsidR="00000000" w:rsidRPr="00000000">
        <w:rPr>
          <w:i w:val="1"/>
          <w:color w:val="434343"/>
          <w:rtl w:val="0"/>
        </w:rPr>
        <w:t xml:space="preserve">act </w:t>
      </w:r>
      <w:r w:rsidDel="00000000" w:rsidR="00000000" w:rsidRPr="00000000">
        <w:rPr>
          <w:color w:val="434343"/>
          <w:rtl w:val="0"/>
        </w:rPr>
        <w:t xml:space="preserve">(bertindak)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Penutupan proyek: </w:t>
      </w:r>
      <w:r w:rsidDel="00000000" w:rsidR="00000000" w:rsidRPr="00000000">
        <w:rPr>
          <w:color w:val="434343"/>
          <w:rtl w:val="0"/>
        </w:rPr>
        <w:t xml:space="preserve">Proses yang dilakukan untuk menyelesaikan proyek, fase saat ini, dan kewajiban kontrak secara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Pie chart</w:t>
      </w:r>
      <w:r w:rsidDel="00000000" w:rsidR="00000000" w:rsidRPr="00000000">
        <w:rPr>
          <w:b w:val="1"/>
          <w:color w:val="434343"/>
          <w:rtl w:val="0"/>
        </w:rPr>
        <w:t xml:space="preserve"> (Diagram lingkaran): </w:t>
      </w:r>
      <w:r w:rsidDel="00000000" w:rsidR="00000000" w:rsidRPr="00000000">
        <w:rPr>
          <w:color w:val="434343"/>
          <w:rtl w:val="0"/>
        </w:rPr>
        <w:t xml:space="preserve">Jenis diagram yang dibagi menjadi beberapa bagian yang masing-masing mewakili sebagian dari keseluruhan; berguna untuk membuat perbandingan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Portofolio: </w:t>
      </w:r>
      <w:r w:rsidDel="00000000" w:rsidR="00000000" w:rsidRPr="00000000">
        <w:rPr>
          <w:color w:val="434343"/>
          <w:rtl w:val="0"/>
        </w:rPr>
        <w:t xml:space="preserve">Kumpulan program dan proyek di seluruh organisasi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Probability and impact matrix</w:t>
      </w:r>
      <w:r w:rsidDel="00000000" w:rsidR="00000000" w:rsidRPr="00000000">
        <w:rPr>
          <w:b w:val="1"/>
          <w:color w:val="434343"/>
          <w:rtl w:val="0"/>
        </w:rPr>
        <w:t xml:space="preserve"> (Matriks probabilitas dan dampak): </w:t>
      </w:r>
      <w:r w:rsidDel="00000000" w:rsidR="00000000" w:rsidRPr="00000000">
        <w:rPr>
          <w:color w:val="434343"/>
          <w:rtl w:val="0"/>
        </w:rPr>
        <w:t xml:space="preserve">Alat yang digunakan untuk memprioritaskan risiko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Process improvement</w:t>
      </w:r>
      <w:r w:rsidDel="00000000" w:rsidR="00000000" w:rsidRPr="00000000">
        <w:rPr>
          <w:b w:val="1"/>
          <w:color w:val="434343"/>
          <w:rtl w:val="0"/>
        </w:rPr>
        <w:t xml:space="preserve"> (Perbaikan proses): </w:t>
      </w:r>
      <w:r w:rsidDel="00000000" w:rsidR="00000000" w:rsidRPr="00000000">
        <w:rPr>
          <w:color w:val="434343"/>
          <w:rtl w:val="0"/>
        </w:rPr>
        <w:t xml:space="preserve">Praktik mengidentifikasi, menganalisis, dan memperbaiki proses yang ada untuk meningkatkan kinerja tim, memenuhi praktik terbaik, atau mengoptimalkan pengalaman konsumen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Productivity metrics</w:t>
      </w:r>
      <w:r w:rsidDel="00000000" w:rsidR="00000000" w:rsidRPr="00000000">
        <w:rPr>
          <w:b w:val="1"/>
          <w:color w:val="434343"/>
          <w:rtl w:val="0"/>
        </w:rPr>
        <w:t xml:space="preserve"> (Metrik produktivitas): </w:t>
      </w:r>
      <w:r w:rsidDel="00000000" w:rsidR="00000000" w:rsidRPr="00000000">
        <w:rPr>
          <w:color w:val="434343"/>
          <w:rtl w:val="0"/>
        </w:rPr>
        <w:t xml:space="preserve">Metrik yang melacak efektivitas dan efisiensi proyek, termasuk di antaranya tugas,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, proyeksi, dan durasi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Program: </w:t>
      </w:r>
      <w:sdt>
        <w:sdtPr>
          <w:tag w:val="goog_rdk_20"/>
        </w:sdtPr>
        <w:sdtContent>
          <w:ins w:author="Ray Indra Nugraha" w:id="14" w:date="2023-03-11T13:13:58Z">
            <w:r w:rsidDel="00000000" w:rsidR="00000000" w:rsidRPr="00000000">
              <w:rPr>
                <w:b w:val="1"/>
                <w:color w:val="434343"/>
                <w:rtl w:val="0"/>
              </w:rPr>
              <w:t xml:space="preserve">Suatu k</w:t>
            </w:r>
          </w:ins>
        </w:sdtContent>
      </w:sdt>
      <w:sdt>
        <w:sdtPr>
          <w:tag w:val="goog_rdk_21"/>
        </w:sdtPr>
        <w:sdtContent>
          <w:del w:author="Ray Indra Nugraha" w:id="14" w:date="2023-03-11T13:13:58Z">
            <w:r w:rsidDel="00000000" w:rsidR="00000000" w:rsidRPr="00000000">
              <w:rPr>
                <w:color w:val="434343"/>
                <w:rtl w:val="0"/>
              </w:rPr>
              <w:delText xml:space="preserve">K</w:delText>
            </w:r>
          </w:del>
        </w:sdtContent>
      </w:sdt>
      <w:r w:rsidDel="00000000" w:rsidR="00000000" w:rsidRPr="00000000">
        <w:rPr>
          <w:color w:val="434343"/>
          <w:rtl w:val="0"/>
        </w:rPr>
        <w:t xml:space="preserve">umpulan </w:t>
      </w:r>
      <w:sdt>
        <w:sdtPr>
          <w:tag w:val="goog_rdk_22"/>
        </w:sdtPr>
        <w:sdtContent>
          <w:ins w:author="Ray Indra Nugraha" w:id="15" w:date="2023-03-11T13:14:01Z">
            <w:r w:rsidDel="00000000" w:rsidR="00000000" w:rsidRPr="00000000">
              <w:rPr>
                <w:color w:val="434343"/>
                <w:rtl w:val="0"/>
              </w:rPr>
              <w:t xml:space="preserve">dari </w:t>
            </w:r>
          </w:ins>
        </w:sdtContent>
      </w:sdt>
      <w:r w:rsidDel="00000000" w:rsidR="00000000" w:rsidRPr="00000000">
        <w:rPr>
          <w:color w:val="434343"/>
          <w:rtl w:val="0"/>
        </w:rPr>
        <w:t xml:space="preserve">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closeout report</w:t>
      </w:r>
      <w:r w:rsidDel="00000000" w:rsidR="00000000" w:rsidRPr="00000000">
        <w:rPr>
          <w:b w:val="1"/>
          <w:color w:val="434343"/>
          <w:rtl w:val="0"/>
        </w:rPr>
        <w:t xml:space="preserve"> (Laporan penutupan proyek): </w:t>
      </w:r>
      <w:r w:rsidDel="00000000" w:rsidR="00000000" w:rsidRPr="00000000">
        <w:rPr>
          <w:color w:val="434343"/>
          <w:rtl w:val="0"/>
        </w:rPr>
        <w:t xml:space="preserve">Dokumen yang menjelaskan apa yang dilakukan tim, bagaimana mereka melakukannya, dan apa yang mereka hasilkan; mengevaluasi kualitas pekerjaan dan kinerja proyek sehubungan dengan anggaran dan jadwal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status report</w:t>
      </w:r>
      <w:r w:rsidDel="00000000" w:rsidR="00000000" w:rsidRPr="00000000">
        <w:rPr>
          <w:b w:val="1"/>
          <w:color w:val="434343"/>
          <w:rtl w:val="0"/>
        </w:rPr>
        <w:t xml:space="preserve"> (Laporan status proyek):</w:t>
      </w:r>
      <w:r w:rsidDel="00000000" w:rsidR="00000000" w:rsidRPr="00000000">
        <w:rPr>
          <w:color w:val="434343"/>
          <w:rtl w:val="0"/>
        </w:rPr>
        <w:t xml:space="preserve"> Pembaruan yang memberikan gambaran tentang semua elemen proyek secara umum dan meringkasnya pada titik waktu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task</w:t>
      </w:r>
      <w:r w:rsidDel="00000000" w:rsidR="00000000" w:rsidRPr="00000000">
        <w:rPr>
          <w:b w:val="1"/>
          <w:color w:val="434343"/>
          <w:rtl w:val="0"/>
        </w:rPr>
        <w:t xml:space="preserve"> (Tugas proyek): </w:t>
      </w:r>
      <w:r w:rsidDel="00000000" w:rsidR="00000000" w:rsidRPr="00000000">
        <w:rPr>
          <w:color w:val="434343"/>
          <w:rtl w:val="0"/>
        </w:rPr>
        <w:t xml:space="preserve">Suatu kegiatan yang harus diselesaikan dalam jangka waktu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Projection</w:t>
      </w:r>
      <w:r w:rsidDel="00000000" w:rsidR="00000000" w:rsidRPr="00000000">
        <w:rPr>
          <w:b w:val="1"/>
          <w:color w:val="434343"/>
          <w:rtl w:val="0"/>
        </w:rPr>
        <w:t xml:space="preserve"> (Proyeksi): </w:t>
      </w:r>
      <w:r w:rsidDel="00000000" w:rsidR="00000000" w:rsidRPr="00000000">
        <w:rPr>
          <w:color w:val="434343"/>
          <w:rtl w:val="0"/>
        </w:rPr>
        <w:t xml:space="preserve">Prediksi hasil di masa depan-seperti tren produktivitas di masa depan, durasi proyek, biaya, kinerja, atau kualitas-berdasarkan informasi saat ini; disebut juga perkiraan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Psychological safety</w:t>
      </w:r>
      <w:r w:rsidDel="00000000" w:rsidR="00000000" w:rsidRPr="00000000">
        <w:rPr>
          <w:b w:val="1"/>
          <w:color w:val="434343"/>
          <w:rtl w:val="0"/>
        </w:rPr>
        <w:t xml:space="preserve"> (Keamanan psikologis): </w:t>
      </w:r>
      <w:r w:rsidDel="00000000" w:rsidR="00000000" w:rsidRPr="00000000">
        <w:rPr>
          <w:color w:val="434343"/>
          <w:rtl w:val="0"/>
        </w:rPr>
        <w:t xml:space="preserve">Persepsi individu tentang konsekuensi mengambil risiko interpersonal</w:t>
      </w:r>
    </w:p>
    <w:p w:rsidR="00000000" w:rsidDel="00000000" w:rsidP="00000000" w:rsidRDefault="00000000" w:rsidRPr="00000000" w14:paraId="00000066">
      <w:pPr>
        <w:widowControl w:val="0"/>
        <w:spacing w:after="20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Qualitative data</w:t>
      </w:r>
      <w:r w:rsidDel="00000000" w:rsidR="00000000" w:rsidRPr="00000000">
        <w:rPr>
          <w:b w:val="1"/>
          <w:color w:val="434343"/>
          <w:rtl w:val="0"/>
        </w:rPr>
        <w:t xml:space="preserve"> (Data kualitatif): </w:t>
      </w:r>
      <w:r w:rsidDel="00000000" w:rsidR="00000000" w:rsidRPr="00000000">
        <w:rPr>
          <w:color w:val="434343"/>
          <w:rtl w:val="0"/>
        </w:rPr>
        <w:t xml:space="preserve">Informasi tentang kualitas subjektif yang tidak dapat diukur dengan data numerik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</w:t>
      </w:r>
      <w:r w:rsidDel="00000000" w:rsidR="00000000" w:rsidRPr="00000000">
        <w:rPr>
          <w:b w:val="1"/>
          <w:color w:val="434343"/>
          <w:rtl w:val="0"/>
        </w:rPr>
        <w:t xml:space="preserve"> (Kualitas): </w:t>
      </w:r>
      <w:r w:rsidDel="00000000" w:rsidR="00000000" w:rsidRPr="00000000">
        <w:rPr>
          <w:color w:val="434343"/>
          <w:rtl w:val="0"/>
        </w:rPr>
        <w:t xml:space="preserve">Mengacu pada keadaan di mana persyaratan yang digariskan untuk hasil kerja telah terpenuhi dan memenuhi atau melebihi kebutuhan dan harapan pelanggan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assurance</w:t>
      </w:r>
      <w:r w:rsidDel="00000000" w:rsidR="00000000" w:rsidRPr="00000000">
        <w:rPr>
          <w:b w:val="1"/>
          <w:color w:val="434343"/>
          <w:rtl w:val="0"/>
        </w:rPr>
        <w:t xml:space="preserve"> (Jaminan Kualitas): </w:t>
      </w:r>
      <w:r w:rsidDel="00000000" w:rsidR="00000000" w:rsidRPr="00000000">
        <w:rPr>
          <w:color w:val="434343"/>
          <w:rtl w:val="0"/>
        </w:rPr>
        <w:t xml:space="preserve">Proses peninjauan yang mengevaluasi apakah suatu proyek mengarah kepada cara menghantarkan layanan atau produk berkualitas tinggi; disebut juga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control</w:t>
      </w:r>
      <w:r w:rsidDel="00000000" w:rsidR="00000000" w:rsidRPr="00000000">
        <w:rPr>
          <w:b w:val="1"/>
          <w:color w:val="434343"/>
          <w:rtl w:val="0"/>
        </w:rPr>
        <w:t xml:space="preserve"> (Pengendalian kualitas):</w:t>
      </w:r>
      <w:r w:rsidDel="00000000" w:rsidR="00000000" w:rsidRPr="00000000">
        <w:rPr>
          <w:color w:val="434343"/>
          <w:rtl w:val="0"/>
        </w:rPr>
        <w:t xml:space="preserve"> Teknik yang digunakan untuk memastikan standar kualitas ketika suatu masalah teridentifikasi; disebut juga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metrics</w:t>
      </w:r>
      <w:r w:rsidDel="00000000" w:rsidR="00000000" w:rsidRPr="00000000">
        <w:rPr>
          <w:b w:val="1"/>
          <w:color w:val="434343"/>
          <w:rtl w:val="0"/>
        </w:rPr>
        <w:t xml:space="preserve"> (Metrik kualitas): </w:t>
      </w:r>
      <w:r w:rsidDel="00000000" w:rsidR="00000000" w:rsidRPr="00000000">
        <w:rPr>
          <w:color w:val="434343"/>
          <w:rtl w:val="0"/>
        </w:rPr>
        <w:t xml:space="preserve">Metrik yang berhubungan dengan pencapaian hasil yang dapat diterima, seperti jumlah perubahan, persoalan, dan variansi biaya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planning</w:t>
      </w:r>
      <w:r w:rsidDel="00000000" w:rsidR="00000000" w:rsidRPr="00000000">
        <w:rPr>
          <w:b w:val="1"/>
          <w:color w:val="434343"/>
          <w:rtl w:val="0"/>
        </w:rPr>
        <w:t xml:space="preserve"> (Perencanaan kualitas):</w:t>
      </w:r>
      <w:r w:rsidDel="00000000" w:rsidR="00000000" w:rsidRPr="00000000">
        <w:rPr>
          <w:color w:val="434343"/>
          <w:rtl w:val="0"/>
        </w:rPr>
        <w:t xml:space="preserve"> Tindakan manajer atau tim proyek untuk menetapkan dan melakukan proses untuk mengidentifikasi dan menentukan dengan tepat standar kualitas mana yang relevan dengan proyek secara keseluruhan dan bagaimana memenuhinya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Quality standards</w:t>
      </w:r>
      <w:r w:rsidDel="00000000" w:rsidR="00000000" w:rsidRPr="00000000">
        <w:rPr>
          <w:b w:val="1"/>
          <w:color w:val="434343"/>
          <w:rtl w:val="0"/>
        </w:rPr>
        <w:t xml:space="preserve"> (Standar kualitas): </w:t>
      </w:r>
      <w:r w:rsidDel="00000000" w:rsidR="00000000" w:rsidRPr="00000000">
        <w:rPr>
          <w:color w:val="434343"/>
          <w:rtl w:val="0"/>
        </w:rPr>
        <w:t xml:space="preserve">Persyaratan, spesifikasi, atau pedoman yang dapat digunakan untuk memastikan bahwa produk, proses, atau layanan sesuai untuk mencapai luaran yang diinginkan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Quantitative data</w:t>
      </w:r>
      <w:r w:rsidDel="00000000" w:rsidR="00000000" w:rsidRPr="00000000">
        <w:rPr>
          <w:b w:val="1"/>
          <w:color w:val="434343"/>
          <w:rtl w:val="0"/>
        </w:rPr>
        <w:t xml:space="preserve"> (Data kuantitatif): </w:t>
      </w:r>
      <w:r w:rsidDel="00000000" w:rsidR="00000000" w:rsidRPr="00000000">
        <w:rPr>
          <w:color w:val="434343"/>
          <w:rtl w:val="0"/>
        </w:rPr>
        <w:t xml:space="preserve">Fakta-fakta statistik dan numerik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RAG status report (Laporan status RAG):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Laporan yang mengikuti pola lampu lalu lintas untuk menunjukkan kemajuan dan status: "merah" </w:t>
      </w:r>
      <w:sdt>
        <w:sdtPr>
          <w:tag w:val="goog_rdk_23"/>
        </w:sdtPr>
        <w:sdtContent>
          <w:ins w:author="Ray Indra Nugraha" w:id="16" w:date="2023-03-11T13:15:02Z">
            <w:r w:rsidDel="00000000" w:rsidR="00000000" w:rsidRPr="00000000">
              <w:rPr>
                <w:color w:val="434343"/>
                <w:rtl w:val="0"/>
              </w:rPr>
              <w:t xml:space="preserve">(Red) </w:t>
            </w:r>
          </w:ins>
        </w:sdtContent>
      </w:sdt>
      <w:r w:rsidDel="00000000" w:rsidR="00000000" w:rsidRPr="00000000">
        <w:rPr>
          <w:color w:val="434343"/>
          <w:rtl w:val="0"/>
        </w:rPr>
        <w:t xml:space="preserve">menunjukkan adanya masalah kritis yang perlu diselesaikan, "kuning" </w:t>
      </w:r>
      <w:sdt>
        <w:sdtPr>
          <w:tag w:val="goog_rdk_24"/>
        </w:sdtPr>
        <w:sdtContent>
          <w:ins w:author="Ray Indra Nugraha" w:id="17" w:date="2023-03-11T13:15:07Z">
            <w:r w:rsidDel="00000000" w:rsidR="00000000" w:rsidRPr="00000000">
              <w:rPr>
                <w:color w:val="434343"/>
                <w:rtl w:val="0"/>
              </w:rPr>
              <w:t xml:space="preserve">(Amber) </w:t>
            </w:r>
          </w:ins>
        </w:sdtContent>
      </w:sdt>
      <w:r w:rsidDel="00000000" w:rsidR="00000000" w:rsidRPr="00000000">
        <w:rPr>
          <w:color w:val="434343"/>
          <w:rtl w:val="0"/>
        </w:rPr>
        <w:t xml:space="preserve">berarti ada potensi masalah dengan jadwal atau anggaran, dan "hijau" </w:t>
      </w:r>
      <w:sdt>
        <w:sdtPr>
          <w:tag w:val="goog_rdk_25"/>
        </w:sdtPr>
        <w:sdtContent>
          <w:ins w:author="Ray Indra Nugraha" w:id="18" w:date="2023-03-11T13:15:09Z">
            <w:r w:rsidDel="00000000" w:rsidR="00000000" w:rsidRPr="00000000">
              <w:rPr>
                <w:color w:val="434343"/>
                <w:rtl w:val="0"/>
              </w:rPr>
              <w:t xml:space="preserve">(Green) </w:t>
            </w:r>
          </w:ins>
        </w:sdtContent>
      </w:sdt>
      <w:r w:rsidDel="00000000" w:rsidR="00000000" w:rsidRPr="00000000">
        <w:rPr>
          <w:color w:val="434343"/>
          <w:rtl w:val="0"/>
        </w:rPr>
        <w:t xml:space="preserve">berarti proyek berjalan sesuai rencana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Reputasi: </w:t>
      </w:r>
      <w:r w:rsidDel="00000000" w:rsidR="00000000" w:rsidRPr="00000000">
        <w:rPr>
          <w:color w:val="434343"/>
          <w:rtl w:val="0"/>
        </w:rPr>
        <w:t xml:space="preserve">Mengacu pada bagaimana orang lain memandang seseorang secara keseluruhan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Retrospective</w:t>
      </w:r>
      <w:r w:rsidDel="00000000" w:rsidR="00000000" w:rsidRPr="00000000">
        <w:rPr>
          <w:b w:val="1"/>
          <w:color w:val="434343"/>
          <w:rtl w:val="0"/>
        </w:rPr>
        <w:t xml:space="preserve"> (Retrospek</w:t>
      </w:r>
      <w:sdt>
        <w:sdtPr>
          <w:tag w:val="goog_rdk_26"/>
        </w:sdtPr>
        <w:sdtContent>
          <w:ins w:author="Ray Indra Nugraha" w:id="19" w:date="2023-03-11T13:15:15Z">
            <w:r w:rsidDel="00000000" w:rsidR="00000000" w:rsidRPr="00000000">
              <w:rPr>
                <w:b w:val="1"/>
                <w:color w:val="434343"/>
                <w:rtl w:val="0"/>
              </w:rPr>
              <w:t xml:space="preserve">si</w:t>
            </w:r>
          </w:ins>
        </w:sdtContent>
      </w:sdt>
      <w:sdt>
        <w:sdtPr>
          <w:tag w:val="goog_rdk_27"/>
        </w:sdtPr>
        <w:sdtContent>
          <w:del w:author="Ray Indra Nugraha" w:id="19" w:date="2023-03-11T13:15:15Z">
            <w:r w:rsidDel="00000000" w:rsidR="00000000" w:rsidRPr="00000000">
              <w:rPr>
                <w:b w:val="1"/>
                <w:color w:val="434343"/>
                <w:rtl w:val="0"/>
              </w:rPr>
              <w:delText xml:space="preserve">tif</w:delText>
            </w:r>
          </w:del>
        </w:sdtContent>
      </w:sdt>
      <w:r w:rsidDel="00000000" w:rsidR="00000000" w:rsidRPr="00000000">
        <w:rPr>
          <w:b w:val="1"/>
          <w:color w:val="434343"/>
          <w:rtl w:val="0"/>
        </w:rPr>
        <w:t xml:space="preserve">): </w:t>
      </w:r>
      <w:r w:rsidDel="00000000" w:rsidR="00000000" w:rsidRPr="00000000">
        <w:rPr>
          <w:color w:val="434343"/>
          <w:rtl w:val="0"/>
        </w:rPr>
        <w:t xml:space="preserve">Pertemuan di mana tim proyek mendiskusikan keberhasilan, kegagalan, dan kemungkinan perbaikan suatu proyek di masa depan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Risiko: </w:t>
      </w:r>
      <w:r w:rsidDel="00000000" w:rsidR="00000000" w:rsidRPr="00000000">
        <w:rPr>
          <w:color w:val="434343"/>
          <w:rtl w:val="0"/>
        </w:rPr>
        <w:t xml:space="preserve">Peristiwa potensial yang dapat terjadi dan berdampak pada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exposure</w:t>
      </w:r>
      <w:r w:rsidDel="00000000" w:rsidR="00000000" w:rsidRPr="00000000">
        <w:rPr>
          <w:b w:val="1"/>
          <w:color w:val="434343"/>
          <w:rtl w:val="0"/>
        </w:rPr>
        <w:t xml:space="preserve"> (Paparan risiko): </w:t>
      </w:r>
      <w:r w:rsidDel="00000000" w:rsidR="00000000" w:rsidRPr="00000000">
        <w:rPr>
          <w:color w:val="434343"/>
          <w:rtl w:val="0"/>
        </w:rPr>
        <w:t xml:space="preserve">Cara untuk mengukur potensi kerugian di masa depan yang diakibatkan oleh aktivitas atau peristiwa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management</w:t>
      </w:r>
      <w:r w:rsidDel="00000000" w:rsidR="00000000" w:rsidRPr="00000000">
        <w:rPr>
          <w:b w:val="1"/>
          <w:color w:val="434343"/>
          <w:rtl w:val="0"/>
        </w:rPr>
        <w:t xml:space="preserve"> (Manajemen risiko): </w:t>
      </w:r>
      <w:r w:rsidDel="00000000" w:rsidR="00000000" w:rsidRPr="00000000">
        <w:rPr>
          <w:color w:val="434343"/>
          <w:rtl w:val="0"/>
        </w:rPr>
        <w:t xml:space="preserve">Proses mengidentifikasi dan mengevaluasi potensi risiko dan masalah yang dapat berdampak pada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Risk register</w:t>
      </w:r>
      <w:r w:rsidDel="00000000" w:rsidR="00000000" w:rsidRPr="00000000">
        <w:rPr>
          <w:b w:val="1"/>
          <w:color w:val="434343"/>
          <w:rtl w:val="0"/>
        </w:rPr>
        <w:t xml:space="preserve"> (Daftar risiko): </w:t>
      </w:r>
      <w:r w:rsidDel="00000000" w:rsidR="00000000" w:rsidRPr="00000000">
        <w:rPr>
          <w:color w:val="434343"/>
          <w:rtl w:val="0"/>
        </w:rPr>
        <w:t xml:space="preserve">Tabel atau bagan yang berisi daftar risiko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Roadmap</w:t>
      </w:r>
      <w:r w:rsidDel="00000000" w:rsidR="00000000" w:rsidRPr="00000000">
        <w:rPr>
          <w:b w:val="1"/>
          <w:color w:val="434343"/>
          <w:rtl w:val="0"/>
        </w:rPr>
        <w:t xml:space="preserve"> (Peta Jalan): </w:t>
      </w:r>
      <w:r w:rsidDel="00000000" w:rsidR="00000000" w:rsidRPr="00000000">
        <w:rPr>
          <w:color w:val="434343"/>
          <w:rtl w:val="0"/>
        </w:rPr>
        <w:t xml:space="preserve">Visualisasi penelusuran proyek yang berguna untuk melakukan pelacakan tingkat tinggi atas </w:t>
      </w:r>
      <w:r w:rsidDel="00000000" w:rsidR="00000000" w:rsidRPr="00000000">
        <w:rPr>
          <w:i w:val="1"/>
          <w:color w:val="434343"/>
          <w:rtl w:val="0"/>
        </w:rPr>
        <w:t xml:space="preserve">milestone</w:t>
      </w:r>
      <w:r w:rsidDel="00000000" w:rsidR="00000000" w:rsidRPr="00000000">
        <w:rPr>
          <w:color w:val="434343"/>
          <w:rtl w:val="0"/>
        </w:rPr>
        <w:t xml:space="preserve">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ROAM technique</w:t>
      </w:r>
      <w:r w:rsidDel="00000000" w:rsidR="00000000" w:rsidRPr="00000000">
        <w:rPr>
          <w:b w:val="1"/>
          <w:color w:val="434343"/>
          <w:rtl w:val="0"/>
        </w:rPr>
        <w:t xml:space="preserve"> (Teknik ROAM): </w:t>
      </w:r>
      <w:r w:rsidDel="00000000" w:rsidR="00000000" w:rsidRPr="00000000">
        <w:rPr>
          <w:color w:val="434343"/>
          <w:rtl w:val="0"/>
        </w:rPr>
        <w:t xml:space="preserve">Strategi yang digunakan untuk membantu mengelola tindakan setelah muncul risiko; singkatan dari </w:t>
      </w:r>
      <w:r w:rsidDel="00000000" w:rsidR="00000000" w:rsidRPr="00000000">
        <w:rPr>
          <w:i w:val="1"/>
          <w:color w:val="434343"/>
          <w:rtl w:val="0"/>
        </w:rPr>
        <w:t xml:space="preserve">resolved</w:t>
      </w:r>
      <w:r w:rsidDel="00000000" w:rsidR="00000000" w:rsidRPr="00000000">
        <w:rPr>
          <w:color w:val="434343"/>
          <w:rtl w:val="0"/>
        </w:rPr>
        <w:t xml:space="preserve"> (diselesaikan), </w:t>
      </w:r>
      <w:r w:rsidDel="00000000" w:rsidR="00000000" w:rsidRPr="00000000">
        <w:rPr>
          <w:i w:val="1"/>
          <w:color w:val="434343"/>
          <w:rtl w:val="0"/>
        </w:rPr>
        <w:t xml:space="preserve">owned</w:t>
      </w:r>
      <w:r w:rsidDel="00000000" w:rsidR="00000000" w:rsidRPr="00000000">
        <w:rPr>
          <w:color w:val="434343"/>
          <w:rtl w:val="0"/>
        </w:rPr>
        <w:t xml:space="preserve"> (dimiliki), </w:t>
      </w:r>
      <w:r w:rsidDel="00000000" w:rsidR="00000000" w:rsidRPr="00000000">
        <w:rPr>
          <w:i w:val="1"/>
          <w:color w:val="434343"/>
          <w:rtl w:val="0"/>
        </w:rPr>
        <w:t xml:space="preserve">accepted</w:t>
      </w:r>
      <w:r w:rsidDel="00000000" w:rsidR="00000000" w:rsidRPr="00000000">
        <w:rPr>
          <w:color w:val="434343"/>
          <w:rtl w:val="0"/>
        </w:rPr>
        <w:t xml:space="preserve"> (diterima), dan </w:t>
      </w:r>
      <w:r w:rsidDel="00000000" w:rsidR="00000000" w:rsidRPr="00000000">
        <w:rPr>
          <w:i w:val="1"/>
          <w:color w:val="434343"/>
          <w:rtl w:val="0"/>
        </w:rPr>
        <w:t xml:space="preserve">mitigated</w:t>
      </w:r>
      <w:r w:rsidDel="00000000" w:rsidR="00000000" w:rsidRPr="00000000">
        <w:rPr>
          <w:color w:val="434343"/>
          <w:rtl w:val="0"/>
        </w:rPr>
        <w:t xml:space="preserve"> (dimitigasi)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ROCCC: </w:t>
      </w:r>
      <w:r w:rsidDel="00000000" w:rsidR="00000000" w:rsidRPr="00000000">
        <w:rPr>
          <w:color w:val="434343"/>
          <w:rtl w:val="0"/>
        </w:rPr>
        <w:t xml:space="preserve">Singkatan yang digunakan dalam praktik terbaik etika data untuk memastikan bahwa data dapat </w:t>
      </w:r>
      <w:r w:rsidDel="00000000" w:rsidR="00000000" w:rsidRPr="00000000">
        <w:rPr>
          <w:i w:val="1"/>
          <w:color w:val="434343"/>
          <w:rtl w:val="0"/>
        </w:rPr>
        <w:t xml:space="preserve">reliable</w:t>
      </w:r>
      <w:r w:rsidDel="00000000" w:rsidR="00000000" w:rsidRPr="00000000">
        <w:rPr>
          <w:color w:val="434343"/>
          <w:rtl w:val="0"/>
        </w:rPr>
        <w:t xml:space="preserve"> (diandalkan),</w:t>
      </w:r>
      <w:r w:rsidDel="00000000" w:rsidR="00000000" w:rsidRPr="00000000">
        <w:rPr>
          <w:i w:val="1"/>
          <w:color w:val="434343"/>
          <w:rtl w:val="0"/>
        </w:rPr>
        <w:t xml:space="preserve"> original</w:t>
      </w:r>
      <w:r w:rsidDel="00000000" w:rsidR="00000000" w:rsidRPr="00000000">
        <w:rPr>
          <w:color w:val="434343"/>
          <w:rtl w:val="0"/>
        </w:rPr>
        <w:t xml:space="preserve"> (orisinal), </w:t>
      </w:r>
      <w:r w:rsidDel="00000000" w:rsidR="00000000" w:rsidRPr="00000000">
        <w:rPr>
          <w:i w:val="1"/>
          <w:color w:val="434343"/>
          <w:rtl w:val="0"/>
        </w:rPr>
        <w:t xml:space="preserve">comprehensive</w:t>
      </w:r>
      <w:r w:rsidDel="00000000" w:rsidR="00000000" w:rsidRPr="00000000">
        <w:rPr>
          <w:color w:val="434343"/>
          <w:rtl w:val="0"/>
        </w:rPr>
        <w:t xml:space="preserve"> (komprehensif), </w:t>
      </w:r>
      <w:r w:rsidDel="00000000" w:rsidR="00000000" w:rsidRPr="00000000">
        <w:rPr>
          <w:i w:val="1"/>
          <w:color w:val="434343"/>
          <w:rtl w:val="0"/>
        </w:rPr>
        <w:t xml:space="preserve">current</w:t>
      </w:r>
      <w:r w:rsidDel="00000000" w:rsidR="00000000" w:rsidRPr="00000000">
        <w:rPr>
          <w:color w:val="434343"/>
          <w:rtl w:val="0"/>
        </w:rPr>
        <w:t xml:space="preserve"> (terkini), dan </w:t>
      </w:r>
      <w:r w:rsidDel="00000000" w:rsidR="00000000" w:rsidRPr="00000000">
        <w:rPr>
          <w:i w:val="1"/>
          <w:color w:val="434343"/>
          <w:rtl w:val="0"/>
        </w:rPr>
        <w:t xml:space="preserve">cited</w:t>
      </w:r>
      <w:r w:rsidDel="00000000" w:rsidR="00000000" w:rsidRPr="00000000">
        <w:rPr>
          <w:color w:val="434343"/>
          <w:rtl w:val="0"/>
        </w:rPr>
        <w:t xml:space="preserve"> (dikutip)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Role </w:t>
      </w:r>
      <w:r w:rsidDel="00000000" w:rsidR="00000000" w:rsidRPr="00000000">
        <w:rPr>
          <w:b w:val="1"/>
          <w:color w:val="434343"/>
          <w:rtl w:val="0"/>
        </w:rPr>
        <w:t xml:space="preserve">(Peran/jabatan): </w:t>
      </w:r>
      <w:r w:rsidDel="00000000" w:rsidR="00000000" w:rsidRPr="00000000">
        <w:rPr>
          <w:color w:val="434343"/>
          <w:rtl w:val="0"/>
        </w:rPr>
        <w:t xml:space="preserve">Posisi seseorang dalam sebuah organisasi atau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Sampling bias</w:t>
      </w:r>
      <w:r w:rsidDel="00000000" w:rsidR="00000000" w:rsidRPr="00000000">
        <w:rPr>
          <w:b w:val="1"/>
          <w:color w:val="434343"/>
          <w:rtl w:val="0"/>
        </w:rPr>
        <w:t xml:space="preserve"> (Bias pengambilan sampel): </w:t>
      </w:r>
      <w:r w:rsidDel="00000000" w:rsidR="00000000" w:rsidRPr="00000000">
        <w:rPr>
          <w:color w:val="434343"/>
          <w:rtl w:val="0"/>
        </w:rPr>
        <w:t xml:space="preserve">Jenis bias data di mana sampel tidak mewakili populasi secara keseluruhan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Scope creep</w:t>
      </w:r>
      <w:r w:rsidDel="00000000" w:rsidR="00000000" w:rsidRPr="00000000">
        <w:rPr>
          <w:b w:val="1"/>
          <w:color w:val="434343"/>
          <w:rtl w:val="0"/>
        </w:rPr>
        <w:t xml:space="preserve"> (Perluasan ruang lingkup yang tidak disadari): </w:t>
      </w:r>
      <w:r w:rsidDel="00000000" w:rsidR="00000000" w:rsidRPr="00000000">
        <w:rPr>
          <w:color w:val="434343"/>
          <w:rtl w:val="0"/>
        </w:rPr>
        <w:t xml:space="preserve">Ketika perubahan, pertumbuhan, dan faktor lain memengaruhi ruang lingkup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Signpost</w:t>
      </w:r>
      <w:r w:rsidDel="00000000" w:rsidR="00000000" w:rsidRPr="00000000">
        <w:rPr>
          <w:b w:val="1"/>
          <w:color w:val="434343"/>
          <w:rtl w:val="0"/>
        </w:rPr>
        <w:t xml:space="preserve"> (Rambu-rambu): </w:t>
      </w:r>
      <w:r w:rsidDel="00000000" w:rsidR="00000000" w:rsidRPr="00000000">
        <w:rPr>
          <w:color w:val="434343"/>
          <w:rtl w:val="0"/>
        </w:rPr>
        <w:t xml:space="preserve">Cara untuk menunjukkan kepada audiens tentang ke mana arah dan apa yang diharapkan dari sebuah presentasi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Sinyal: </w:t>
      </w:r>
      <w:r w:rsidDel="00000000" w:rsidR="00000000" w:rsidRPr="00000000">
        <w:rPr>
          <w:color w:val="434343"/>
          <w:rtl w:val="0"/>
        </w:rPr>
        <w:t xml:space="preserve">Perubahan yang dapat diamati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Stacked bar chart</w:t>
      </w:r>
      <w:r w:rsidDel="00000000" w:rsidR="00000000" w:rsidRPr="00000000">
        <w:rPr>
          <w:b w:val="1"/>
          <w:color w:val="434343"/>
          <w:rtl w:val="0"/>
        </w:rPr>
        <w:t xml:space="preserve"> (Diagram batang bertumpuk): </w:t>
      </w:r>
      <w:r w:rsidDel="00000000" w:rsidR="00000000" w:rsidRPr="00000000">
        <w:rPr>
          <w:color w:val="434343"/>
          <w:rtl w:val="0"/>
        </w:rPr>
        <w:t xml:space="preserve">Jenis diagram batang yang dapat menunjukkan perbandingan sebagian data terhadap keseluruhan informasi untuk setiap variabel secara bersamaan; berguna ketika membandingkan informasi numerik; juga disebut diagram marimekko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Team dynamics</w:t>
      </w:r>
      <w:r w:rsidDel="00000000" w:rsidR="00000000" w:rsidRPr="00000000">
        <w:rPr>
          <w:b w:val="1"/>
          <w:color w:val="434343"/>
          <w:rtl w:val="0"/>
        </w:rPr>
        <w:t xml:space="preserve"> (Dinamika tim): </w:t>
      </w:r>
      <w:r w:rsidDel="00000000" w:rsidR="00000000" w:rsidRPr="00000000">
        <w:rPr>
          <w:color w:val="434343"/>
          <w:rtl w:val="0"/>
        </w:rPr>
        <w:t xml:space="preserve">Kekuatan, baik yang disadari maupun tidak disadari, yang memengaruhi perilaku dan kinerja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Teamwork</w:t>
      </w:r>
      <w:r w:rsidDel="00000000" w:rsidR="00000000" w:rsidRPr="00000000">
        <w:rPr>
          <w:b w:val="1"/>
          <w:color w:val="434343"/>
          <w:rtl w:val="0"/>
        </w:rPr>
        <w:t xml:space="preserve"> (Kerja sama tim): </w:t>
      </w:r>
      <w:r w:rsidDel="00000000" w:rsidR="00000000" w:rsidRPr="00000000">
        <w:rPr>
          <w:color w:val="434343"/>
          <w:rtl w:val="0"/>
        </w:rPr>
        <w:t xml:space="preserve">Cara kerja kolaboratif yang efektif di mana setiap orang berkomitmen dan menuju tujuan bersama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Test case</w:t>
      </w:r>
      <w:sdt>
        <w:sdtPr>
          <w:tag w:val="goog_rdk_28"/>
        </w:sdtPr>
        <w:sdtContent>
          <w:ins w:author="Ray Indra Nugraha" w:id="20" w:date="2023-03-11T13:16:19Z"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(Kasus uji)</w:t>
            </w:r>
          </w:ins>
        </w:sdtContent>
      </w:sdt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Urutan langkah-langkah dan hasil yang diharapkan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Tim: </w:t>
      </w:r>
      <w:r w:rsidDel="00000000" w:rsidR="00000000" w:rsidRPr="00000000">
        <w:rPr>
          <w:color w:val="434343"/>
          <w:rtl w:val="0"/>
        </w:rPr>
        <w:t xml:space="preserve">Sekelompok orang yang merencanakan pekerjaan, memecahkan masalah, membuat keputusan, dan meninjau kemajuan dalam melaksanakan proyek atau tujuan tertentu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Timeboxing</w:t>
      </w:r>
      <w:sdt>
        <w:sdtPr>
          <w:tag w:val="goog_rdk_29"/>
        </w:sdtPr>
        <w:sdtContent>
          <w:ins w:author="Ray Indra Nugraha" w:id="21" w:date="2023-03-11T13:16:53Z"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(Pengaturan waktu)</w:t>
            </w:r>
          </w:ins>
        </w:sdtContent>
      </w:sdt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Mengacu pada pengaturan batas waktu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Timeout</w:t>
      </w:r>
      <w:sdt>
        <w:sdtPr>
          <w:tag w:val="goog_rdk_30"/>
        </w:sdtPr>
        <w:sdtContent>
          <w:ins w:author="Ray Indra Nugraha" w:id="22" w:date="2023-03-11T13:16:40Z"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(Jeda)</w:t>
            </w:r>
          </w:ins>
        </w:sdtContent>
      </w:sdt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Mengacu pada tindakan mengambil waktu sejenak dari proyek untuk kemudian berkumpul kembali dan menyesuaikan rencana yang akan dimainkan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Tracking</w:t>
      </w:r>
      <w:r w:rsidDel="00000000" w:rsidR="00000000" w:rsidRPr="00000000">
        <w:rPr>
          <w:b w:val="1"/>
          <w:color w:val="434343"/>
          <w:rtl w:val="0"/>
        </w:rPr>
        <w:t xml:space="preserve"> (Pelacakan): </w:t>
      </w:r>
      <w:r w:rsidDel="00000000" w:rsidR="00000000" w:rsidRPr="00000000">
        <w:rPr>
          <w:color w:val="434343"/>
          <w:rtl w:val="0"/>
        </w:rPr>
        <w:t xml:space="preserve">Sebuah metode untuk mengikuti perkembangan kegiatan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sdt>
        <w:sdtPr>
          <w:tag w:val="goog_rdk_31"/>
        </w:sdtPr>
        <w:sdtContent>
          <w:r w:rsidDel="00000000" w:rsidR="00000000" w:rsidRPr="00000000">
            <w:rPr>
              <w:b w:val="1"/>
              <w:i w:val="1"/>
              <w:color w:val="434343"/>
              <w:rtl w:val="0"/>
              <w:rPrChange w:author="Ray Indra Nugraha" w:id="23" w:date="2023-03-11T13:17:10Z">
                <w:rPr>
                  <w:b w:val="1"/>
                  <w:color w:val="434343"/>
                </w:rPr>
              </w:rPrChange>
            </w:rPr>
            <w:t xml:space="preserve">Trench wars</w:t>
          </w:r>
        </w:sdtContent>
      </w:sdt>
      <w:sdt>
        <w:sdtPr>
          <w:tag w:val="goog_rdk_32"/>
        </w:sdtPr>
        <w:sdtContent>
          <w:ins w:author="Ray Indra Nugraha" w:id="24" w:date="2023-03-11T13:17:11Z"/>
          <w:sdt>
            <w:sdtPr>
              <w:tag w:val="goog_rdk_33"/>
            </w:sdtPr>
            <w:sdtContent>
              <w:ins w:author="Ray Indra Nugraha" w:id="24" w:date="2023-03-11T13:17:11Z">
                <w:r w:rsidDel="00000000" w:rsidR="00000000" w:rsidRPr="00000000">
                  <w:rPr>
                    <w:b w:val="1"/>
                    <w:i w:val="1"/>
                    <w:color w:val="434343"/>
                    <w:rtl w:val="0"/>
                    <w:rPrChange w:author="Ray Indra Nugraha" w:id="23" w:date="2023-03-11T13:17:10Z">
                      <w:rPr>
                        <w:b w:val="1"/>
                        <w:color w:val="434343"/>
                      </w:rPr>
                    </w:rPrChange>
                  </w:rPr>
                  <w:t xml:space="preserve"> </w:t>
                </w:r>
              </w:ins>
            </w:sdtContent>
          </w:sdt>
          <w:ins w:author="Ray Indra Nugraha" w:id="24" w:date="2023-03-11T13:17:11Z">
            <w:sdt>
              <w:sdtPr>
                <w:tag w:val="goog_rdk_34"/>
              </w:sdtPr>
              <w:sdtContent>
                <w:r w:rsidDel="00000000" w:rsidR="00000000" w:rsidRPr="00000000">
                  <w:rPr>
                    <w:b w:val="1"/>
                    <w:color w:val="434343"/>
                    <w:rtl w:val="0"/>
                    <w:rPrChange w:author="Ray Indra Nugraha" w:id="23" w:date="2023-03-11T13:17:10Z">
                      <w:rPr>
                        <w:b w:val="1"/>
                        <w:color w:val="434343"/>
                      </w:rPr>
                    </w:rPrChange>
                  </w:rPr>
                  <w:t xml:space="preserve">(Situasi macet)</w:t>
                </w:r>
              </w:sdtContent>
            </w:sdt>
          </w:ins>
        </w:sdtContent>
      </w:sdt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Konflik yang terjadi ketika ada dua orang atau kelompok yang tidak dapat mencapai kesepakatan dan tidak ada pihak yang mau mengalah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User acceptance test </w:t>
      </w:r>
      <w:r w:rsidDel="00000000" w:rsidR="00000000" w:rsidRPr="00000000">
        <w:rPr>
          <w:b w:val="1"/>
          <w:color w:val="434343"/>
          <w:rtl w:val="0"/>
        </w:rPr>
        <w:t xml:space="preserve">(Uji penerimaan pengguna): </w:t>
      </w:r>
      <w:r w:rsidDel="00000000" w:rsidR="00000000" w:rsidRPr="00000000">
        <w:rPr>
          <w:color w:val="434343"/>
          <w:rtl w:val="0"/>
        </w:rPr>
        <w:t xml:space="preserve">Uji coba yang membantu suatu bisnis memastikan produk atau solusi mereka dapat diterima penggunanya; juga disebut 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User story</w:t>
      </w:r>
      <w:r w:rsidDel="00000000" w:rsidR="00000000" w:rsidRPr="00000000">
        <w:rPr>
          <w:b w:val="1"/>
          <w:color w:val="434343"/>
          <w:rtl w:val="0"/>
        </w:rPr>
        <w:t xml:space="preserve"> (Cerita pengguna):</w:t>
      </w:r>
      <w:r w:rsidDel="00000000" w:rsidR="00000000" w:rsidRPr="00000000">
        <w:rPr>
          <w:color w:val="434343"/>
          <w:rtl w:val="0"/>
        </w:rPr>
        <w:t xml:space="preserve"> Penjelasan informal dan umum tentang fitur yang ditulis dari perspektif pengguna akhir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Work groups (Kelompok kerja): </w:t>
      </w:r>
      <w:r w:rsidDel="00000000" w:rsidR="00000000" w:rsidRPr="00000000">
        <w:rPr>
          <w:color w:val="434343"/>
          <w:rtl w:val="0"/>
        </w:rPr>
        <w:t xml:space="preserve">Orang-orang dalam sebuah organisasi yang bekerja untuk mencapai tujuan bersama; berdasarkan dan ditugaskan oleh hierarki organisasi atau manajerial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sz w:val="96"/>
        <w:szCs w:val="96"/>
        <w:rtl w:val="0"/>
      </w:rPr>
      <w:t xml:space="preserve">Daftar istilah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8"/>
        <w:szCs w:val="48"/>
        <w:rtl w:val="0"/>
      </w:rPr>
      <w:t xml:space="preserve">Manajemen proyek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color w:val="666666"/>
        <w:sz w:val="48"/>
        <w:szCs w:val="48"/>
        <w:rtl w:val="0"/>
      </w:rPr>
      <w:t xml:space="preserve">Istilah dan definisi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rFonts w:ascii="Arial" w:cs="Arial" w:eastAsia="Arial" w:hAnsi="Arial"/>
        <w:color w:val="666666"/>
        <w:sz w:val="36"/>
        <w:szCs w:val="36"/>
      </w:rPr>
    </w:pPr>
    <w:r w:rsidDel="00000000" w:rsidR="00000000" w:rsidRPr="00000000">
      <w:rPr>
        <w:color w:val="666666"/>
        <w:sz w:val="36"/>
        <w:szCs w:val="36"/>
        <w:rtl w:val="0"/>
      </w:rPr>
      <w:t xml:space="preserve">Materi 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+Uoc7O/t/3lCg/UU9UsVQ4tH9Q==">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2023-02-15T21:22:00Z</dcterms:created>
</cp:coreProperties>
</file>