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65" w:lineRule="auto"/>
        <w:ind w:left="3984" w:right="281" w:hanging="10"/>
        <w:rPr/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Produktivitas Harian: Total Tugas Yang Selesai: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72" w:lineRule="auto"/>
        <w:ind w:left="1661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027974" cy="3399550"/>
                <wp:effectExtent b="0" l="0" r="0" t="0"/>
                <wp:docPr descr="Week 1: 5-10&#10;Week 2: 5-10&#10;Week 3: 10-15&#10;Week 4: 10-15&#10;Week 5: 10-15" id="755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32000" y="2080225"/>
                          <a:ext cx="6027974" cy="3399550"/>
                          <a:chOff x="2332000" y="2080225"/>
                          <a:chExt cx="6028000" cy="3428750"/>
                        </a:xfrm>
                      </wpg:grpSpPr>
                      <wpg:grpSp>
                        <wpg:cNvGrpSpPr/>
                        <wpg:grpSpPr>
                          <a:xfrm>
                            <a:off x="2332013" y="2080225"/>
                            <a:ext cx="6027974" cy="3428740"/>
                            <a:chOff x="0" y="0"/>
                            <a:chExt cx="6027974" cy="34287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27950" cy="339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61770" y="224329"/>
                              <a:ext cx="162154" cy="1459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  <w:t xml:space="preserve">15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83690" y="224329"/>
                              <a:ext cx="40538" cy="1459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61770" y="1246595"/>
                              <a:ext cx="165532" cy="1489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386230" y="1246595"/>
                              <a:ext cx="41383" cy="1489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28826" y="2264518"/>
                              <a:ext cx="84523" cy="1406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92377" y="2264518"/>
                              <a:ext cx="42261" cy="1406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22730" y="3289685"/>
                              <a:ext cx="83583" cy="139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85574" y="3289685"/>
                              <a:ext cx="41792" cy="1390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9" name="Shape 2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027974" cy="339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27974" cy="3399550"/>
                <wp:effectExtent b="0" l="0" r="0" t="0"/>
                <wp:docPr descr="Week 1: 5-10&#10;Week 2: 5-10&#10;Week 3: 10-15&#10;Week 4: 10-15&#10;Week 5: 10-15" id="7555" name="image2.png"/>
                <a:graphic>
                  <a:graphicData uri="http://schemas.openxmlformats.org/drawingml/2006/picture">
                    <pic:pic>
                      <pic:nvPicPr>
                        <pic:cNvPr descr="Week 1: 5-10&#10;Week 2: 5-10&#10;Week 3: 10-15&#10;Week 4: 10-15&#10;Week 5: 10-15"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7974" cy="3399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3478"/>
          <w:tab w:val="center" w:leader="none" w:pos="5045"/>
          <w:tab w:val="center" w:leader="none" w:pos="6611"/>
          <w:tab w:val="center" w:leader="none" w:pos="8177"/>
          <w:tab w:val="center" w:leader="none" w:pos="9744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Minggu ke-1 </w:t>
        <w:tab/>
        <w:t xml:space="preserve">Minggu ke-2 </w:t>
        <w:tab/>
        <w:t xml:space="preserve">Minggu ke-3 </w:t>
        <w:tab/>
        <w:t xml:space="preserve">Minggu ke-4 </w:t>
        <w:tab/>
        <w:t xml:space="preserve">Minggu ke-5 </w:t>
      </w:r>
    </w:p>
    <w:p w:rsidR="00000000" w:rsidDel="00000000" w:rsidP="00000000" w:rsidRDefault="00000000" w:rsidRPr="00000000" w14:paraId="00000004">
      <w:pPr>
        <w:spacing w:after="0" w:lineRule="auto"/>
        <w:ind w:left="-792" w:right="1239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39.0" w:type="dxa"/>
        <w:jc w:val="left"/>
        <w:tblInd w:w="1046.0" w:type="dxa"/>
        <w:tblLayout w:type="fixed"/>
        <w:tblLook w:val="0400"/>
      </w:tblPr>
      <w:tblGrid>
        <w:gridCol w:w="2540"/>
        <w:gridCol w:w="2362"/>
        <w:gridCol w:w="2360"/>
        <w:gridCol w:w="2508"/>
        <w:gridCol w:w="669"/>
        <w:tblGridChange w:id="0">
          <w:tblGrid>
            <w:gridCol w:w="2540"/>
            <w:gridCol w:w="2362"/>
            <w:gridCol w:w="2360"/>
            <w:gridCol w:w="2508"/>
            <w:gridCol w:w="669"/>
          </w:tblGrid>
        </w:tblGridChange>
      </w:tblGrid>
      <w:tr>
        <w:trPr>
          <w:cantSplit w:val="0"/>
          <w:trHeight w:val="18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after="62" w:lineRule="auto"/>
              <w:ind w:left="1059" w:firstLine="0"/>
              <w:rPr/>
            </w:pP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t xml:space="preserve">       Manajemen kinerja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578" w:lineRule="auto"/>
              <w:ind w:left="1766" w:firstLine="0"/>
              <w:rPr/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Perincian Volume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Rule="auto"/>
              <w:ind w:left="796" w:firstLine="0"/>
              <w:rPr/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Perincian Volume Kasus yang Ditutup Berdasarkan Negara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ind w:left="248" w:firstLine="0"/>
              <w:rPr/>
            </w:pPr>
            <w:r w:rsidDel="00000000" w:rsidR="00000000" w:rsidRPr="00000000">
              <w:rPr>
                <w:b w:val="1"/>
                <w:color w:val="4687f0"/>
                <w:sz w:val="20"/>
                <w:szCs w:val="20"/>
                <w:rtl w:val="0"/>
              </w:rPr>
              <w:t xml:space="preserve">Negara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4687f0"/>
                <w:sz w:val="20"/>
                <w:szCs w:val="20"/>
                <w:rtl w:val="0"/>
              </w:rPr>
              <w:t xml:space="preserve">09-06-20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4687f0"/>
                <w:sz w:val="20"/>
                <w:szCs w:val="20"/>
                <w:rtl w:val="0"/>
              </w:rPr>
              <w:t xml:space="preserve">16-06-20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4687f0"/>
                <w:sz w:val="20"/>
                <w:szCs w:val="20"/>
                <w:rtl w:val="0"/>
              </w:rPr>
              <w:t xml:space="preserve">23-06-20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ind w:left="40" w:firstLine="0"/>
              <w:jc w:val="both"/>
              <w:rPr/>
            </w:pPr>
            <w:r w:rsidDel="00000000" w:rsidR="00000000" w:rsidRPr="00000000">
              <w:rPr>
                <w:b w:val="1"/>
                <w:color w:val="4687f0"/>
                <w:sz w:val="20"/>
                <w:szCs w:val="20"/>
                <w:rtl w:val="0"/>
              </w:rPr>
              <w:t xml:space="preserve">Minggu ke Minggu (WoW)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ind w:left="298" w:firstLine="0"/>
              <w:rPr/>
            </w:pPr>
            <w:r w:rsidDel="00000000" w:rsidR="00000000" w:rsidRPr="00000000">
              <w:rPr>
                <w:color w:val="4687f0"/>
                <w:sz w:val="20"/>
                <w:szCs w:val="20"/>
                <w:rtl w:val="0"/>
              </w:rPr>
              <w:t xml:space="preserve">P</w:t>
            </w:r>
            <w:sdt>
              <w:sdtPr>
                <w:tag w:val="goog_rdk_0"/>
              </w:sdtPr>
              <w:sdtContent>
                <w:del w:author="Edwin Solahuddin" w:id="0" w:date="2023-03-05T06:15:00Z">
                  <w:r w:rsidDel="00000000" w:rsidR="00000000" w:rsidRPr="00000000">
                    <w:rPr>
                      <w:color w:val="4687f0"/>
                      <w:sz w:val="20"/>
                      <w:szCs w:val="20"/>
                      <w:rtl w:val="0"/>
                    </w:rPr>
                    <w:delText xml:space="preserve">e</w:delText>
                  </w:r>
                </w:del>
              </w:sdtContent>
            </w:sdt>
            <w:r w:rsidDel="00000000" w:rsidR="00000000" w:rsidRPr="00000000">
              <w:rPr>
                <w:color w:val="4687f0"/>
                <w:sz w:val="20"/>
                <w:szCs w:val="20"/>
                <w:rtl w:val="0"/>
              </w:rPr>
              <w:t xml:space="preserve">rancis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Rule="auto"/>
              <w:ind w:left="31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Rule="auto"/>
              <w:ind w:left="31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ind w:left="31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Rule="auto"/>
              <w:ind w:left="57" w:firstLine="0"/>
              <w:jc w:val="both"/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-31%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ind w:left="416" w:firstLine="0"/>
              <w:rPr/>
            </w:pPr>
            <w:r w:rsidDel="00000000" w:rsidR="00000000" w:rsidRPr="00000000">
              <w:rPr>
                <w:color w:val="4687f0"/>
                <w:sz w:val="20"/>
                <w:szCs w:val="20"/>
                <w:rtl w:val="0"/>
              </w:rPr>
              <w:t xml:space="preserve">Italia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ind w:left="31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ind w:left="31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ind w:left="366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ind w:left="57" w:firstLine="0"/>
              <w:jc w:val="both"/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-87%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ind w:left="353" w:firstLine="0"/>
              <w:rPr/>
            </w:pPr>
            <w:r w:rsidDel="00000000" w:rsidR="00000000" w:rsidRPr="00000000">
              <w:rPr>
                <w:color w:val="4687f0"/>
                <w:sz w:val="20"/>
                <w:szCs w:val="20"/>
                <w:rtl w:val="0"/>
              </w:rPr>
              <w:t xml:space="preserve">Spanyol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ind w:left="31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ind w:left="366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ind w:left="366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ind w:left="57" w:firstLine="0"/>
              <w:jc w:val="both"/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-14%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ind w:left="203" w:firstLine="0"/>
              <w:rPr/>
            </w:pPr>
            <w:r w:rsidDel="00000000" w:rsidR="00000000" w:rsidRPr="00000000">
              <w:rPr>
                <w:color w:val="4687f0"/>
                <w:sz w:val="20"/>
                <w:szCs w:val="20"/>
                <w:rtl w:val="0"/>
              </w:rPr>
              <w:t xml:space="preserve">Jerman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ind w:left="309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ind w:left="366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ind w:left="309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ind w:left="28" w:firstLine="0"/>
              <w:jc w:val="both"/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100%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Rule="auto"/>
              <w:ind w:left="358" w:firstLine="0"/>
              <w:rPr/>
            </w:pPr>
            <w:r w:rsidDel="00000000" w:rsidR="00000000" w:rsidRPr="00000000">
              <w:rPr>
                <w:color w:val="4687f0"/>
                <w:sz w:val="20"/>
                <w:szCs w:val="20"/>
                <w:rtl w:val="0"/>
              </w:rPr>
              <w:t xml:space="preserve">Israel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ind w:left="366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ind w:left="366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0" w:lineRule="auto"/>
              <w:ind w:left="366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Rule="auto"/>
              <w:ind w:left="56" w:firstLine="0"/>
              <w:jc w:val="both"/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-75%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ind w:left="474" w:firstLine="0"/>
              <w:rPr/>
            </w:pPr>
            <w:r w:rsidDel="00000000" w:rsidR="00000000" w:rsidRPr="00000000">
              <w:rPr>
                <w:color w:val="4687f0"/>
                <w:sz w:val="20"/>
                <w:szCs w:val="20"/>
                <w:rtl w:val="0"/>
              </w:rPr>
              <w:t xml:space="preserve">UK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ind w:left="366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ind w:left="366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ind w:left="366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ind w:left="56" w:firstLine="0"/>
              <w:jc w:val="both"/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-50%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rPr/>
            </w:pPr>
            <w:r w:rsidDel="00000000" w:rsidR="00000000" w:rsidRPr="00000000">
              <w:rPr>
                <w:color w:val="4687f0"/>
                <w:sz w:val="20"/>
                <w:szCs w:val="20"/>
                <w:rtl w:val="0"/>
              </w:rPr>
              <w:t xml:space="preserve">Tidak Teridentifikasi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ind w:left="365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ind w:left="365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ind w:left="365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jc w:val="both"/>
              <w:rPr/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-100%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4">
            <w:pPr>
              <w:spacing w:after="0" w:lineRule="auto"/>
              <w:ind w:left="75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Keseluruhan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5">
            <w:pPr>
              <w:spacing w:after="0" w:lineRule="auto"/>
              <w:ind w:left="249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6">
            <w:pPr>
              <w:spacing w:after="0" w:lineRule="auto"/>
              <w:ind w:left="249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7">
            <w:pPr>
              <w:spacing w:after="0" w:lineRule="auto"/>
              <w:ind w:left="307" w:firstLine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8">
            <w:pPr>
              <w:spacing w:after="0" w:lineRule="auto"/>
              <w:ind w:left="42" w:firstLine="0"/>
              <w:jc w:val="both"/>
              <w:rPr/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-43%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147" w:line="265" w:lineRule="auto"/>
        <w:ind w:left="4410" w:right="281" w:hanging="10"/>
        <w:rPr/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Volume per Jenis Tugas menurut Tim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167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017376" cy="3482750"/>
                <wp:effectExtent b="0" l="0" r="0" t="0"/>
                <wp:docPr id="75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37300" y="2038625"/>
                          <a:ext cx="6017376" cy="3482750"/>
                          <a:chOff x="2337300" y="2038625"/>
                          <a:chExt cx="6022675" cy="3482750"/>
                        </a:xfrm>
                      </wpg:grpSpPr>
                      <wpg:grpSp>
                        <wpg:cNvGrpSpPr/>
                        <wpg:grpSpPr>
                          <a:xfrm>
                            <a:off x="2337312" y="2038625"/>
                            <a:ext cx="6022645" cy="3482750"/>
                            <a:chOff x="0" y="0"/>
                            <a:chExt cx="6022645" cy="3482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017375" cy="348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268907" y="166980"/>
                              <a:ext cx="311835" cy="1637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■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461186" y="187947"/>
                              <a:ext cx="502651" cy="132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Tim A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268907" y="373355"/>
                              <a:ext cx="299363" cy="1637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■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461186" y="394322"/>
                              <a:ext cx="559807" cy="132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Tim B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5268907" y="584292"/>
                              <a:ext cx="311835" cy="1559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5"/>
                                    <w:vertAlign w:val="baseline"/>
                                  </w:rPr>
                                  <w:t xml:space="preserve">■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461186" y="600570"/>
                              <a:ext cx="561459" cy="132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Tim C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720453" y="3203029"/>
                              <a:ext cx="718069" cy="132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Entri Data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447280" y="3203029"/>
                              <a:ext cx="478674" cy="132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Skrip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831798" y="3203029"/>
                              <a:ext cx="582478" cy="132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Selesai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403804" y="3203029"/>
                              <a:ext cx="888060" cy="132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Ulasan Langsung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285453" y="3203029"/>
                              <a:ext cx="566541" cy="132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Tangkapan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688646" y="3203029"/>
                              <a:ext cx="311268" cy="132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layar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4279565" y="3203029"/>
                              <a:ext cx="542564" cy="132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Laporan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7" name="Shape 17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017376" cy="348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8" name="Shape 18"/>
                          <wps:spPr>
                            <a:xfrm>
                              <a:off x="176462" y="177266"/>
                              <a:ext cx="202692" cy="121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100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28862" y="177266"/>
                              <a:ext cx="33782" cy="121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7376" cy="3482750"/>
                <wp:effectExtent b="0" l="0" r="0" t="0"/>
                <wp:docPr id="755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7376" cy="3482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904" w:line="265" w:lineRule="auto"/>
        <w:ind w:left="4245" w:right="281" w:hanging="10"/>
        <w:rPr/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Distribusi Volume berdasarkan Jam dalam Sehari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1128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705075" cy="2196525"/>
                <wp:effectExtent b="0" l="0" r="0" t="0"/>
                <wp:docPr descr="% Vol. Spread&#10;7amﾅ10am: 9%&#10;10amﾅ12pm: 25%&#10;12pmﾅ2pm: 19%&#10;2pmﾅ4pm: 23%&#10;4pmﾅ6pm: 20%&#10;6pmﾅ8pm: 2%&#10;&#10;% Non Rush Hour&#10;7amﾅ10am: 9%&#10;10amﾅ12pm: 25%&#10;12pmﾅ2pm: 20%&#10;2pmﾅ4pm: 22%&#10;4pmﾅ6pm: 20%&#10;6pmﾅ8pm: 2%&#10;&#10;% Rush Hour&#10;7amﾅ10am: 8%&#10;10amﾅ12pm: 26%&#10;12pmﾅ2pm: 14%&#10;2pmﾅ4pm: 26%&#10;4pmﾅ6pm: 17%&#10;6pmﾅ8pm: 6%" id="75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93450" y="2681725"/>
                          <a:ext cx="6705075" cy="2196525"/>
                          <a:chOff x="1993450" y="2681725"/>
                          <a:chExt cx="6705100" cy="2196550"/>
                        </a:xfrm>
                      </wpg:grpSpPr>
                      <wpg:grpSp>
                        <wpg:cNvGrpSpPr/>
                        <wpg:grpSpPr>
                          <a:xfrm>
                            <a:off x="1993463" y="2681738"/>
                            <a:ext cx="6705075" cy="2196525"/>
                            <a:chOff x="0" y="0"/>
                            <a:chExt cx="6705075" cy="2196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705075" cy="2196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1400120" y="709475"/>
                              <a:ext cx="212827" cy="191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5"/>
                                    <w:vertAlign w:val="baseline"/>
                                  </w:rPr>
                                  <w:t xml:space="preserve">25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1560140" y="709475"/>
                              <a:ext cx="230491" cy="191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5"/>
                                    <w:vertAlign w:val="baseline"/>
                                  </w:rPr>
                                  <w:t xml:space="preserve">%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2389204" y="709475"/>
                              <a:ext cx="212827" cy="191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5"/>
                                    <w:vertAlign w:val="baseline"/>
                                  </w:rPr>
                                  <w:t xml:space="preserve">19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2549224" y="709475"/>
                              <a:ext cx="230491" cy="191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5"/>
                                    <w:vertAlign w:val="baseline"/>
                                  </w:rPr>
                                  <w:t xml:space="preserve">%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2921110" y="709475"/>
                              <a:ext cx="1648768" cy="191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5"/>
                                    <w:vertAlign w:val="baseline"/>
                                  </w:rPr>
                                  <w:t xml:space="preserve">_____...-22%-------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4348649" y="709475"/>
                              <a:ext cx="106413" cy="191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5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4428659" y="709475"/>
                              <a:ext cx="53207" cy="191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5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2547783" y="905500"/>
                              <a:ext cx="655719" cy="191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5"/>
                                    <w:vertAlign w:val="baseline"/>
                                  </w:rPr>
                                  <w:t xml:space="preserve">...-------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4348649" y="905500"/>
                              <a:ext cx="212827" cy="191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5"/>
                                    <w:vertAlign w:val="baseline"/>
                                  </w:rPr>
                                  <w:t xml:space="preserve">20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4508669" y="905500"/>
                              <a:ext cx="230491" cy="191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5"/>
                                    <w:vertAlign w:val="baseline"/>
                                  </w:rPr>
                                  <w:t xml:space="preserve">%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384403" y="975428"/>
                              <a:ext cx="212827" cy="191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5"/>
                                    <w:vertAlign w:val="baseline"/>
                                  </w:rPr>
                                  <w:t xml:space="preserve">20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2544423" y="975428"/>
                              <a:ext cx="230491" cy="191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5"/>
                                    <w:vertAlign w:val="baseline"/>
                                  </w:rPr>
                                  <w:t xml:space="preserve">%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243150" y="893209"/>
                              <a:ext cx="144628" cy="1203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5"/>
                                    <w:vertAlign w:val="baseline"/>
                                  </w:rPr>
                                  <w:t xml:space="preserve">40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351892" y="893209"/>
                              <a:ext cx="151781" cy="1203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5"/>
                                    <w:vertAlign w:val="baseline"/>
                                  </w:rPr>
                                  <w:t xml:space="preserve">%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243150" y="1357996"/>
                              <a:ext cx="402384" cy="131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~o/o~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4605219" y="1373498"/>
                              <a:ext cx="62922" cy="1046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4652529" y="1373498"/>
                              <a:ext cx="97553" cy="1046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~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499817" y="1679882"/>
                              <a:ext cx="4571303" cy="191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5"/>
                                    <w:vertAlign w:val="baseline"/>
                                  </w:rPr>
                                  <w:t xml:space="preserve">~--=~-----------------------------~=::~2~=-~6~%~~~~~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303856" y="1745219"/>
                              <a:ext cx="347049" cy="131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Oo/o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499827" y="1745219"/>
                              <a:ext cx="47247" cy="131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3225774" y="1867556"/>
                              <a:ext cx="729797" cy="1374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siang -4 sore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182571" y="1867556"/>
                              <a:ext cx="82644" cy="1374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7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244710" y="1867556"/>
                              <a:ext cx="810360" cy="1374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pagi -10 pagi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1138868" y="1867556"/>
                              <a:ext cx="82644" cy="1374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1199576" y="1867556"/>
                              <a:ext cx="893019" cy="1374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00.00 dini hari -12 malam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2155884" y="1867556"/>
                              <a:ext cx="165288" cy="1374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12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2280161" y="1867556"/>
                              <a:ext cx="721651" cy="1374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siang -2 siang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3163635" y="1867556"/>
                              <a:ext cx="82645" cy="1374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1834079" y="2003785"/>
                              <a:ext cx="310244" cy="170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■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2025341" y="2029826"/>
                              <a:ext cx="236663" cy="131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o/o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2137249" y="2029826"/>
                              <a:ext cx="788593" cy="131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Penyebaran Vol.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2851095" y="2003785"/>
                              <a:ext cx="310244" cy="170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■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3042357" y="2029826"/>
                              <a:ext cx="236663" cy="131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o/o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3158958" y="2029826"/>
                              <a:ext cx="1017141" cy="131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Di luar Jam Sibuk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4143320" y="1867556"/>
                              <a:ext cx="82644" cy="1374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4205459" y="1867556"/>
                              <a:ext cx="586388" cy="1374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sore-6 sore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4045403" y="2003785"/>
                              <a:ext cx="310244" cy="170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■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4236665" y="2029826"/>
                              <a:ext cx="236663" cy="131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o/o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4353267" y="2029826"/>
                              <a:ext cx="713097" cy="131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Jam Sibuk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5127697" y="1867556"/>
                              <a:ext cx="82644" cy="1374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5189836" y="1867556"/>
                              <a:ext cx="736055" cy="1374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sore-8 malam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6290895" y="1872249"/>
                              <a:ext cx="375912" cy="1374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malam+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6228756" y="1872249"/>
                              <a:ext cx="82645" cy="1374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8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02" name="Shape 102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705075" cy="2196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05075" cy="2196525"/>
                <wp:effectExtent b="0" l="0" r="0" t="0"/>
                <wp:docPr descr="% Vol. Spread&#10;7amﾅ10am: 9%&#10;10amﾅ12pm: 25%&#10;12pmﾅ2pm: 19%&#10;2pmﾅ4pm: 23%&#10;4pmﾅ6pm: 20%&#10;6pmﾅ8pm: 2%&#10;&#10;% Non Rush Hour&#10;7amﾅ10am: 9%&#10;10amﾅ12pm: 25%&#10;12pmﾅ2pm: 20%&#10;2pmﾅ4pm: 22%&#10;4pmﾅ6pm: 20%&#10;6pmﾅ8pm: 2%&#10;&#10;% Rush Hour&#10;7amﾅ10am: 8%&#10;10amﾅ12pm: 26%&#10;12pmﾅ2pm: 14%&#10;2pmﾅ4pm: 26%&#10;4pmﾅ6pm: 17%&#10;6pmﾅ8pm: 6%" id="7557" name="image5.png"/>
                <a:graphic>
                  <a:graphicData uri="http://schemas.openxmlformats.org/drawingml/2006/picture">
                    <pic:pic>
                      <pic:nvPicPr>
                        <pic:cNvPr descr="% Vol. Spread&#10;7amﾅ10am: 9%&#10;10amﾅ12pm: 25%&#10;12pmﾅ2pm: 19%&#10;2pmﾅ4pm: 23%&#10;4pmﾅ6pm: 20%&#10;6pmﾅ8pm: 2%&#10;&#10;% Non Rush Hour&#10;7amﾅ10am: 9%&#10;10amﾅ12pm: 25%&#10;12pmﾅ2pm: 20%&#10;2pmﾅ4pm: 22%&#10;4pmﾅ6pm: 20%&#10;6pmﾅ8pm: 2%&#10;&#10;% Rush Hour&#10;7amﾅ10am: 8%&#10;10amﾅ12pm: 26%&#10;12pmﾅ2pm: 14%&#10;2pmﾅ4pm: 26%&#10;4pmﾅ6pm: 17%&#10;6pmﾅ8pm: 6%"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075" cy="2196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65" w:lineRule="auto"/>
        <w:ind w:left="4137" w:right="281" w:hanging="10"/>
        <w:rPr/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Kepuasan Pengguna dari Bulan ke Bulan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78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147251" cy="4020185"/>
                <wp:effectExtent b="0" l="0" r="0" t="0"/>
                <wp:docPr descr="January: 48.26%&#10;February: 71.83%&#10;March: 80.57%&#10;April: 79.83%&#10;May: 89.23%&#10;June: 90.34%&#10;July: 93.70%&#10;August: 90.55%&#10;September: 89.05%" id="75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72375" y="1769900"/>
                          <a:ext cx="7147251" cy="4020185"/>
                          <a:chOff x="1772375" y="1769900"/>
                          <a:chExt cx="7147275" cy="4020200"/>
                        </a:xfrm>
                      </wpg:grpSpPr>
                      <wpg:grpSp>
                        <wpg:cNvGrpSpPr/>
                        <wpg:grpSpPr>
                          <a:xfrm>
                            <a:off x="1772375" y="1769908"/>
                            <a:ext cx="7147251" cy="4020185"/>
                            <a:chOff x="0" y="0"/>
                            <a:chExt cx="7147251" cy="40201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147250" cy="4020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50304" y="1019173"/>
                              <a:ext cx="333868" cy="123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75,00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501333" y="1019173"/>
                              <a:ext cx="155725" cy="123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%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259535" y="1877909"/>
                              <a:ext cx="333868" cy="123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510563" y="1877909"/>
                              <a:ext cx="155725" cy="123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%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250304" y="2731828"/>
                              <a:ext cx="333868" cy="123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25,00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501333" y="2731828"/>
                              <a:ext cx="155725" cy="123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%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306088" y="3590564"/>
                              <a:ext cx="259675" cy="123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501333" y="3590564"/>
                              <a:ext cx="155725" cy="123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%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835124" y="3708597"/>
                              <a:ext cx="531171" cy="128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Januari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419964" y="3708597"/>
                              <a:ext cx="592668" cy="128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Februari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2093031" y="3713283"/>
                              <a:ext cx="423275" cy="128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Maret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2728920" y="3713283"/>
                              <a:ext cx="315518" cy="128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April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3355566" y="3706773"/>
                              <a:ext cx="315409" cy="131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Mei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395315" y="211592"/>
                              <a:ext cx="333868" cy="123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93,70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4646344" y="211592"/>
                              <a:ext cx="155725" cy="123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%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3796538" y="322960"/>
                              <a:ext cx="333868" cy="123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90,34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4047567" y="322960"/>
                              <a:ext cx="155725" cy="123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%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3935702" y="3713296"/>
                              <a:ext cx="338786" cy="128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Juni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4557731" y="3708609"/>
                              <a:ext cx="284769" cy="128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Juli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5007963" y="318272"/>
                              <a:ext cx="333868" cy="123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90,55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5258992" y="318272"/>
                              <a:ext cx="155725" cy="123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%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5086830" y="3713296"/>
                              <a:ext cx="469675" cy="128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Agustus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5597502" y="3713296"/>
                              <a:ext cx="715939" cy="128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September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6511897" y="135134"/>
                              <a:ext cx="135816" cy="200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  <w:t xml:space="preserve">■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6678903" y="135134"/>
                              <a:ext cx="172855" cy="200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  <w:t xml:space="preserve">A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6683602" y="360055"/>
                              <a:ext cx="126101" cy="123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B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57" name="Shape 57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7147251" cy="4020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147251" cy="4020185"/>
                <wp:effectExtent b="0" l="0" r="0" t="0"/>
                <wp:docPr descr="January: 48.26%&#10;February: 71.83%&#10;March: 80.57%&#10;April: 79.83%&#10;May: 89.23%&#10;June: 90.34%&#10;July: 93.70%&#10;August: 90.55%&#10;September: 89.05%" id="7556" name="image3.png"/>
                <a:graphic>
                  <a:graphicData uri="http://schemas.openxmlformats.org/drawingml/2006/picture">
                    <pic:pic>
                      <pic:nvPicPr>
                        <pic:cNvPr descr="January: 48.26%&#10;February: 71.83%&#10;March: 80.57%&#10;April: 79.83%&#10;May: 89.23%&#10;June: 90.34%&#10;July: 93.70%&#10;August: 90.55%&#10;September: 89.05%"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7251" cy="40201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34" w:line="265" w:lineRule="auto"/>
        <w:ind w:left="3849" w:right="281" w:hanging="10"/>
        <w:rPr/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Jumlah </w:t>
      </w:r>
      <w:sdt>
        <w:sdtPr>
          <w:tag w:val="goog_rdk_1"/>
        </w:sdtPr>
        <w:sdtContent>
          <w:ins w:author="Edwin Solahuddin" w:id="1" w:date="2023-03-05T14:49:04Z"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t xml:space="preserve">Masalah</w:t>
            </w:r>
          </w:ins>
        </w:sdtContent>
      </w:sdt>
      <w:sdt>
        <w:sdtPr>
          <w:tag w:val="goog_rdk_2"/>
        </w:sdtPr>
        <w:sdtContent>
          <w:del w:author="Edwin Solahuddin" w:id="1" w:date="2023-03-05T14:49:04Z"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delText xml:space="preserve">Persoalan</w:delText>
            </w:r>
          </w:del>
        </w:sdtContent>
      </w:sdt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 Proyek dari Waktu ke Waktu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1033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825501" cy="2605000"/>
                <wp:effectExtent b="0" l="0" r="0" t="0"/>
                <wp:docPr id="75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33250" y="2477500"/>
                          <a:ext cx="6825501" cy="2605000"/>
                          <a:chOff x="1933250" y="2477500"/>
                          <a:chExt cx="6995250" cy="2605000"/>
                        </a:xfrm>
                      </wpg:grpSpPr>
                      <wpg:grpSp>
                        <wpg:cNvGrpSpPr/>
                        <wpg:grpSpPr>
                          <a:xfrm>
                            <a:off x="1933250" y="2477500"/>
                            <a:ext cx="6995245" cy="2605000"/>
                            <a:chOff x="0" y="0"/>
                            <a:chExt cx="6995245" cy="2605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25500" cy="26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181362" y="450556"/>
                              <a:ext cx="108104" cy="97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40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262643" y="450556"/>
                              <a:ext cx="27026" cy="97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185807" y="822454"/>
                              <a:ext cx="101346" cy="91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30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262007" y="822454"/>
                              <a:ext cx="25337" cy="912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185807" y="1194459"/>
                              <a:ext cx="103035" cy="92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20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263277" y="1194459"/>
                              <a:ext cx="25759" cy="92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277811" y="1568152"/>
                              <a:ext cx="29113" cy="96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190252" y="1568152"/>
                              <a:ext cx="116453" cy="96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10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225685" y="1939314"/>
                              <a:ext cx="55410" cy="921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267347" y="1939314"/>
                              <a:ext cx="27705" cy="921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385578" y="2061126"/>
                              <a:ext cx="1197545" cy="134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r::,"°' r::,"°' r::,"°'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1344420" y="2065604"/>
                              <a:ext cx="250433" cy="134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c"°'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1664107" y="2065604"/>
                              <a:ext cx="250433" cy="134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c"°'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1983685" y="2061126"/>
                              <a:ext cx="5011560" cy="134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r::,"°' r::,"°' r::,"°' r::,"°' r::,"°' r::,"°' r::,"°' r::,"°' r::,"°' r::,"°' r::,"°' r::,"°'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5805730" y="2043323"/>
                              <a:ext cx="371872" cy="134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r::,'-°'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6165282" y="2078929"/>
                              <a:ext cx="153979" cy="134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'°'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6444885" y="2061126"/>
                              <a:ext cx="347323" cy="134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r::,"°'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6093847" y="2081877"/>
                              <a:ext cx="224340" cy="1402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~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310013" y="2108423"/>
                              <a:ext cx="177011" cy="1246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,.,f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638562" y="2129348"/>
                              <a:ext cx="171967" cy="95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~'V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949204" y="2124839"/>
                              <a:ext cx="59186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993705" y="2124839"/>
                              <a:ext cx="156985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j''V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1268863" y="2124839"/>
                              <a:ext cx="244649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r,}-'V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1592865" y="2129259"/>
                              <a:ext cx="174315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~'V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1916944" y="2120343"/>
                              <a:ext cx="174720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..._{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2048313" y="2120343"/>
                              <a:ext cx="101346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C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2223268" y="2124763"/>
                              <a:ext cx="247892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,._{C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2547270" y="2129183"/>
                              <a:ext cx="174315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~'V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2866777" y="2129183"/>
                              <a:ext cx="174315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~'V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5" name="Shape 155"/>
                          <wps:spPr>
                            <a:xfrm>
                              <a:off x="3181991" y="2116617"/>
                              <a:ext cx="299763" cy="1609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re?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6" name="Shape 156"/>
                          <wps:spPr>
                            <a:xfrm>
                              <a:off x="3497205" y="2124839"/>
                              <a:ext cx="253467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r,_{C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3830047" y="2129259"/>
                              <a:ext cx="174315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~'V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8" name="Shape 158"/>
                          <wps:spPr>
                            <a:xfrm>
                              <a:off x="4140790" y="2133602"/>
                              <a:ext cx="253467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PJ{C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4455877" y="2129259"/>
                              <a:ext cx="174315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~'V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4775587" y="2124903"/>
                              <a:ext cx="229644" cy="957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,S-'V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1" name="Shape 161"/>
                          <wps:spPr>
                            <a:xfrm>
                              <a:off x="5099564" y="2115361"/>
                              <a:ext cx="138869" cy="1124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5"/>
                                    <w:vertAlign w:val="baseline"/>
                                  </w:rPr>
                                  <w:t xml:space="preserve">,:f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5370328" y="2146937"/>
                              <a:ext cx="359880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r,}-"&gt;{C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5743175" y="2129259"/>
                              <a:ext cx="174315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~'V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6009494" y="2169112"/>
                              <a:ext cx="216881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r,}-~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5" name="Shape 165"/>
                          <wps:spPr>
                            <a:xfrm>
                              <a:off x="6373501" y="2129259"/>
                              <a:ext cx="174315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~'V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6" name="Shape 166"/>
                          <wps:spPr>
                            <a:xfrm>
                              <a:off x="239020" y="2186942"/>
                              <a:ext cx="59186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283521" y="2186942"/>
                              <a:ext cx="146749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j.'. ..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918267" y="2209192"/>
                              <a:ext cx="106008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j'"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603180" y="2209192"/>
                              <a:ext cx="106008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j'"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558679" y="2209192"/>
                              <a:ext cx="59186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873766" y="2209192"/>
                              <a:ext cx="59186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1193425" y="2204773"/>
                              <a:ext cx="59186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1237926" y="2204773"/>
                              <a:ext cx="106008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j'"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1517428" y="2195857"/>
                              <a:ext cx="59186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1561928" y="2195857"/>
                              <a:ext cx="156985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j''V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1832667" y="2191438"/>
                              <a:ext cx="59186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7" name="Shape 177"/>
                          <wps:spPr>
                            <a:xfrm>
                              <a:off x="1877168" y="2191438"/>
                              <a:ext cx="145736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j''\,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2152174" y="2187018"/>
                              <a:ext cx="59186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2196675" y="2187018"/>
                              <a:ext cx="70030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j'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0" name="Shape 180"/>
                          <wps:spPr>
                            <a:xfrm>
                              <a:off x="2205514" y="2187018"/>
                              <a:ext cx="140871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....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2471833" y="2209269"/>
                              <a:ext cx="59186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2516334" y="2209269"/>
                              <a:ext cx="106008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j'"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3151079" y="2191514"/>
                              <a:ext cx="145736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j''\,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3426086" y="2191514"/>
                              <a:ext cx="59186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5" name="Shape 185"/>
                          <wps:spPr>
                            <a:xfrm>
                              <a:off x="3470586" y="2191514"/>
                              <a:ext cx="145735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j''\,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6" name="Shape 186"/>
                          <wps:spPr>
                            <a:xfrm>
                              <a:off x="2791339" y="2191514"/>
                              <a:ext cx="59186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2835840" y="2191514"/>
                              <a:ext cx="145735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j''\,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8" name="Shape 188"/>
                          <wps:spPr>
                            <a:xfrm>
                              <a:off x="3106579" y="2191514"/>
                              <a:ext cx="59186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9" name="Shape 189"/>
                          <wps:spPr>
                            <a:xfrm>
                              <a:off x="3745744" y="2195934"/>
                              <a:ext cx="59186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0" name="Shape 190"/>
                          <wps:spPr>
                            <a:xfrm>
                              <a:off x="3790245" y="2195934"/>
                              <a:ext cx="156985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j''V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1" name="Shape 191"/>
                          <wps:spPr>
                            <a:xfrm>
                              <a:off x="4105256" y="2191514"/>
                              <a:ext cx="84523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.j.'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2" name="Shape 192"/>
                          <wps:spPr>
                            <a:xfrm>
                              <a:off x="4065251" y="2191514"/>
                              <a:ext cx="59186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4380490" y="2195934"/>
                              <a:ext cx="59186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4" name="Shape 194"/>
                          <wps:spPr>
                            <a:xfrm>
                              <a:off x="4424991" y="2195934"/>
                              <a:ext cx="156985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j''V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5" name="Shape 195"/>
                          <wps:spPr>
                            <a:xfrm>
                              <a:off x="4699997" y="2187018"/>
                              <a:ext cx="59186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6" name="Shape 196"/>
                          <wps:spPr>
                            <a:xfrm>
                              <a:off x="5019656" y="2187018"/>
                              <a:ext cx="59186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7" name="Shape 197"/>
                          <wps:spPr>
                            <a:xfrm>
                              <a:off x="5064157" y="2187018"/>
                              <a:ext cx="154553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j'n,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8" name="Shape 198"/>
                          <wps:spPr>
                            <a:xfrm>
                              <a:off x="4744497" y="2187018"/>
                              <a:ext cx="154553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j'n;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9" name="Shape 199"/>
                          <wps:spPr>
                            <a:xfrm>
                              <a:off x="5689987" y="2179416"/>
                              <a:ext cx="133520" cy="124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'd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6374420" y="2177140"/>
                              <a:ext cx="114575" cy="95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,§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1" name="Shape 201"/>
                          <wps:spPr>
                            <a:xfrm>
                              <a:off x="6329178" y="2177140"/>
                              <a:ext cx="60172" cy="95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&lt;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2" name="Shape 202"/>
                          <wps:spPr>
                            <a:xfrm>
                              <a:off x="3310769" y="2384889"/>
                              <a:ext cx="552839" cy="96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Penanda waktu 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03" name="Shape 203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825501" cy="26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04" name="Shape 204"/>
                          <wps:spPr>
                            <a:xfrm>
                              <a:off x="185807" y="80288"/>
                              <a:ext cx="103035" cy="927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50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5" name="Shape 205"/>
                          <wps:spPr>
                            <a:xfrm>
                              <a:off x="263277" y="80288"/>
                              <a:ext cx="25759" cy="927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25501" cy="2605000"/>
                <wp:effectExtent b="0" l="0" r="0" t="0"/>
                <wp:docPr id="755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5501" cy="2605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3" w:line="265" w:lineRule="auto"/>
        <w:ind w:left="4410" w:right="281" w:hanging="10"/>
        <w:rPr/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Permintaan proyek oleh tim lain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1585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124528" cy="3789276"/>
                <wp:effectExtent b="0" l="0" r="0" t="0"/>
                <wp:docPr id="75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3725" y="1885350"/>
                          <a:ext cx="6124528" cy="3789276"/>
                          <a:chOff x="2283725" y="1885350"/>
                          <a:chExt cx="6244875" cy="3789300"/>
                        </a:xfrm>
                      </wpg:grpSpPr>
                      <wpg:grpSp>
                        <wpg:cNvGrpSpPr/>
                        <wpg:grpSpPr>
                          <a:xfrm>
                            <a:off x="2283736" y="1885362"/>
                            <a:ext cx="6244841" cy="3789276"/>
                            <a:chOff x="0" y="0"/>
                            <a:chExt cx="6244841" cy="37892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24525" cy="3789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193552" y="325277"/>
                              <a:ext cx="175489" cy="1265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4,0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325314" y="325055"/>
                              <a:ext cx="152076" cy="1264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%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5680438" y="564804"/>
                              <a:ext cx="371070" cy="124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Penjualan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198678" y="751132"/>
                              <a:ext cx="534135" cy="124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Kreatif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5654278" y="697034"/>
                              <a:ext cx="245587" cy="126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23,0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5838745" y="696812"/>
                              <a:ext cx="152077" cy="1264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%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198913" y="883507"/>
                              <a:ext cx="245587" cy="126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20,0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383381" y="883284"/>
                              <a:ext cx="152076" cy="1264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%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5467703" y="1936455"/>
                              <a:ext cx="623140" cy="124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Pemasaran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5714086" y="2068626"/>
                              <a:ext cx="175488" cy="1265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7,0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5845848" y="2068403"/>
                              <a:ext cx="152076" cy="1264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%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201943" y="2427512"/>
                              <a:ext cx="153990" cy="122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TI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202189" y="2554016"/>
                              <a:ext cx="245587" cy="126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15,0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386657" y="2553793"/>
                              <a:ext cx="152076" cy="1264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%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5078598" y="3061897"/>
                              <a:ext cx="1166243" cy="1257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Sumber Daya Manusia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5659126" y="3198427"/>
                              <a:ext cx="245587" cy="126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19,0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5843593" y="3198204"/>
                              <a:ext cx="152077" cy="1264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%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199362" y="3322958"/>
                              <a:ext cx="511984" cy="124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Keuangan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199626" y="3459662"/>
                              <a:ext cx="245587" cy="126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12,0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384094" y="3459439"/>
                              <a:ext cx="152076" cy="1264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%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24" name="Shape 124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124528" cy="3789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24528" cy="3789276"/>
                <wp:effectExtent b="0" l="0" r="0" t="0"/>
                <wp:docPr id="755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4528" cy="37892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50" w:lineRule="auto"/>
        <w:ind w:left="950" w:right="281" w:firstLine="3129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50" w:lineRule="auto"/>
        <w:ind w:left="950" w:right="281" w:firstLine="3129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50" w:lineRule="auto"/>
        <w:ind w:left="950" w:right="281" w:firstLine="3129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Sorotan: Kontribusi untuk </w:t>
      </w:r>
      <w:sdt>
        <w:sdtPr>
          <w:tag w:val="goog_rdk_3"/>
        </w:sdtPr>
        <w:sdtContent>
          <w:del w:author="Edwin Solahuddin" w:id="2" w:date="2023-03-05T14:50:22Z"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delText xml:space="preserve">sebuah </w:delText>
            </w:r>
          </w:del>
        </w:sdtContent>
      </w:sdt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proyek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950" w:right="281" w:firstLine="3129"/>
        <w:rPr>
          <w:rFonts w:ascii="Roboto" w:cs="Roboto" w:eastAsia="Roboto" w:hAnsi="Roboto"/>
          <w:color w:val="434343"/>
          <w:sz w:val="48"/>
          <w:szCs w:val="48"/>
        </w:rPr>
      </w:pPr>
      <w:r w:rsidDel="00000000" w:rsidR="00000000" w:rsidRPr="00000000">
        <w:rPr>
          <w:color w:val="434343"/>
          <w:sz w:val="130"/>
          <w:szCs w:val="130"/>
          <w:rtl w:val="0"/>
        </w:rPr>
        <w:t xml:space="preserve">20</w:t>
      </w:r>
      <w:r w:rsidDel="00000000" w:rsidR="00000000" w:rsidRPr="00000000">
        <w:rPr>
          <w:color w:val="434343"/>
          <w:sz w:val="48"/>
          <w:szCs w:val="48"/>
          <w:rtl w:val="0"/>
        </w:rPr>
        <w:t xml:space="preserve"> Orang yang terlibat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50" w:lineRule="auto"/>
        <w:ind w:left="950" w:right="281" w:firstLine="0"/>
        <w:rPr>
          <w:rFonts w:ascii="Roboto" w:cs="Roboto" w:eastAsia="Roboto" w:hAnsi="Roboto"/>
          <w:color w:val="434343"/>
          <w:sz w:val="130"/>
          <w:szCs w:val="130"/>
        </w:rPr>
      </w:pPr>
      <w:r w:rsidDel="00000000" w:rsidR="00000000" w:rsidRPr="00000000">
        <w:rPr>
          <w:color w:val="434343"/>
          <w:sz w:val="130"/>
          <w:szCs w:val="130"/>
          <w:rtl w:val="0"/>
        </w:rPr>
        <w:t xml:space="preserve">300 </w:t>
      </w:r>
      <w:r w:rsidDel="00000000" w:rsidR="00000000" w:rsidRPr="00000000">
        <w:rPr>
          <w:color w:val="434343"/>
          <w:sz w:val="60"/>
          <w:szCs w:val="60"/>
          <w:rtl w:val="0"/>
        </w:rPr>
        <w:t xml:space="preserve">jam dihabiskan untuk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50" w:lineRule="auto"/>
        <w:ind w:left="950" w:right="281" w:firstLine="0"/>
        <w:rPr/>
      </w:pPr>
      <w:r w:rsidDel="00000000" w:rsidR="00000000" w:rsidRPr="00000000">
        <w:rPr>
          <w:color w:val="434343"/>
          <w:sz w:val="130"/>
          <w:szCs w:val="130"/>
          <w:rtl w:val="0"/>
        </w:rPr>
        <w:t xml:space="preserve">216 </w:t>
      </w:r>
      <w:sdt>
        <w:sdtPr>
          <w:tag w:val="goog_rdk_4"/>
        </w:sdtPr>
        <w:sdtContent>
          <w:ins w:author="Edwin Solahuddin" w:id="3" w:date="2023-03-05T14:54:08Z">
            <w:r w:rsidDel="00000000" w:rsidR="00000000" w:rsidRPr="00000000">
              <w:rPr>
                <w:color w:val="434343"/>
                <w:sz w:val="130"/>
                <w:szCs w:val="130"/>
                <w:rtl w:val="0"/>
              </w:rPr>
              <w:t xml:space="preserve">masalah</w:t>
            </w:r>
          </w:ins>
        </w:sdtContent>
      </w:sdt>
      <w:sdt>
        <w:sdtPr>
          <w:tag w:val="goog_rdk_5"/>
        </w:sdtPr>
        <w:sdtContent>
          <w:del w:author="Edwin Solahuddin" w:id="3" w:date="2023-03-05T14:54:08Z">
            <w:r w:rsidDel="00000000" w:rsidR="00000000" w:rsidRPr="00000000">
              <w:rPr>
                <w:color w:val="434343"/>
                <w:sz w:val="60"/>
                <w:szCs w:val="60"/>
                <w:rtl w:val="0"/>
              </w:rPr>
              <w:delText xml:space="preserve">persoalan </w:delText>
            </w:r>
          </w:del>
        </w:sdtContent>
      </w:sdt>
      <w:r w:rsidDel="00000000" w:rsidR="00000000" w:rsidRPr="00000000">
        <w:rPr>
          <w:color w:val="434343"/>
          <w:sz w:val="60"/>
          <w:szCs w:val="60"/>
          <w:rtl w:val="0"/>
        </w:rPr>
        <w:t xml:space="preserve">yang ditemukan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83" w:lineRule="auto"/>
        <w:ind w:left="5546" w:hanging="5546"/>
        <w:rPr/>
      </w:pPr>
      <w:r w:rsidDel="00000000" w:rsidR="00000000" w:rsidRPr="00000000">
        <w:rPr>
          <w:color w:val="434343"/>
          <w:sz w:val="48"/>
          <w:szCs w:val="48"/>
          <w:rtl w:val="0"/>
        </w:rPr>
        <w:tab/>
      </w:r>
      <w:r w:rsidDel="00000000" w:rsidR="00000000" w:rsidRPr="00000000">
        <w:rPr>
          <w:color w:val="434343"/>
          <w:sz w:val="60"/>
          <w:szCs w:val="60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76" w:line="265" w:lineRule="auto"/>
        <w:ind w:left="3908" w:right="281" w:hanging="10"/>
        <w:rPr/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Pengurangan Tingkat Kontak Pelanggan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1304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49525" cy="3900411"/>
                <wp:effectExtent b="0" l="0" r="0" t="0"/>
                <wp:docPr descr="Cases" id="75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71225" y="1829775"/>
                          <a:ext cx="5549525" cy="3900411"/>
                          <a:chOff x="2571225" y="1829775"/>
                          <a:chExt cx="5733525" cy="3900450"/>
                        </a:xfrm>
                      </wpg:grpSpPr>
                      <wpg:grpSp>
                        <wpg:cNvGrpSpPr/>
                        <wpg:grpSpPr>
                          <a:xfrm>
                            <a:off x="2571238" y="1829795"/>
                            <a:ext cx="5733496" cy="3900411"/>
                            <a:chOff x="0" y="0"/>
                            <a:chExt cx="5733496" cy="390041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49525" cy="39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12" name="Shape 212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498236" cy="39004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13" name="Shape 213"/>
                          <wps:spPr>
                            <a:xfrm>
                              <a:off x="162545" y="204377"/>
                              <a:ext cx="277122" cy="144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  <w:t xml:space="preserve">"'so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4" name="Shape 214"/>
                          <wps:spPr>
                            <a:xfrm>
                              <a:off x="141590" y="311764"/>
                              <a:ext cx="168701" cy="176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3"/>
                                    <w:vertAlign w:val="baseline"/>
                                  </w:rPr>
                                  <w:t xml:space="preserve">l!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5" name="Shape 215"/>
                          <wps:spPr>
                            <a:xfrm>
                              <a:off x="162545" y="425371"/>
                              <a:ext cx="43670" cy="145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  <w:t xml:space="preserve">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6" name="Shape 216"/>
                          <wps:spPr>
                            <a:xfrm>
                              <a:off x="195379" y="425371"/>
                              <a:ext cx="113416" cy="145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9"/>
                                    <w:vertAlign w:val="baseline"/>
                                  </w:rPr>
                                  <w:t xml:space="preserve">ii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7" name="Shape 217"/>
                          <wps:spPr>
                            <a:xfrm>
                              <a:off x="169530" y="511817"/>
                              <a:ext cx="129013" cy="1046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::&gt;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8" name="Shape 218"/>
                          <wps:spPr>
                            <a:xfrm>
                              <a:off x="266532" y="511817"/>
                              <a:ext cx="31461" cy="1046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9" name="Shape 219"/>
                          <wps:spPr>
                            <a:xfrm>
                              <a:off x="141590" y="587566"/>
                              <a:ext cx="152019" cy="182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.2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0" name="Shape 220"/>
                          <wps:spPr>
                            <a:xfrm>
                              <a:off x="255890" y="587566"/>
                              <a:ext cx="50673" cy="182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1" name="Shape 221"/>
                          <wps:spPr>
                            <a:xfrm>
                              <a:off x="148575" y="696344"/>
                              <a:ext cx="84090" cy="874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1-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2" name="Shape 222"/>
                          <wps:spPr>
                            <a:xfrm>
                              <a:off x="274305" y="782700"/>
                              <a:ext cx="108104" cy="97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45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3" name="Shape 223"/>
                          <wps:spPr>
                            <a:xfrm>
                              <a:off x="355586" y="782700"/>
                              <a:ext cx="27026" cy="97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4" name="Shape 224"/>
                          <wps:spPr>
                            <a:xfrm>
                              <a:off x="355586" y="1348093"/>
                              <a:ext cx="27026" cy="97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5" name="Shape 225"/>
                          <wps:spPr>
                            <a:xfrm>
                              <a:off x="274305" y="1348093"/>
                              <a:ext cx="108104" cy="97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40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6" name="Shape 226"/>
                          <wps:spPr>
                            <a:xfrm>
                              <a:off x="362576" y="1927303"/>
                              <a:ext cx="27026" cy="97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7" name="Shape 227"/>
                          <wps:spPr>
                            <a:xfrm>
                              <a:off x="281295" y="1927303"/>
                              <a:ext cx="108104" cy="97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35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8" name="Shape 228"/>
                          <wps:spPr>
                            <a:xfrm>
                              <a:off x="362576" y="2499686"/>
                              <a:ext cx="27026" cy="97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9" name="Shape 229"/>
                          <wps:spPr>
                            <a:xfrm>
                              <a:off x="281295" y="2499686"/>
                              <a:ext cx="108104" cy="97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30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0" name="Shape 230"/>
                          <wps:spPr>
                            <a:xfrm>
                              <a:off x="364613" y="3073842"/>
                              <a:ext cx="27705" cy="92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1" name="Shape 231"/>
                          <wps:spPr>
                            <a:xfrm>
                              <a:off x="281290" y="3073842"/>
                              <a:ext cx="110820" cy="92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25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2" name="Shape 232"/>
                          <wps:spPr>
                            <a:xfrm>
                              <a:off x="1028177" y="357873"/>
                              <a:ext cx="257166" cy="132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1,10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3" name="Shape 233"/>
                          <wps:spPr>
                            <a:xfrm>
                              <a:off x="1221534" y="357873"/>
                              <a:ext cx="36738" cy="132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7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4" name="Shape 234"/>
                          <wps:spPr>
                            <a:xfrm>
                              <a:off x="2064371" y="1188442"/>
                              <a:ext cx="26604" cy="957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5" name="Shape 235"/>
                          <wps:spPr>
                            <a:xfrm>
                              <a:off x="1984360" y="1188442"/>
                              <a:ext cx="106415" cy="957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41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6" name="Shape 236"/>
                          <wps:spPr>
                            <a:xfrm>
                              <a:off x="2005315" y="1111895"/>
                              <a:ext cx="428248" cy="356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6"/>
                                    <w:vertAlign w:val="baseline"/>
                                  </w:rPr>
                                  <w:t xml:space="preserve">...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7" name="Shape 237"/>
                          <wps:spPr>
                            <a:xfrm>
                              <a:off x="1781922" y="1311537"/>
                              <a:ext cx="109881" cy="121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..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8" name="Shape 238"/>
                          <wps:spPr>
                            <a:xfrm>
                              <a:off x="1837802" y="1295054"/>
                              <a:ext cx="332668" cy="153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••····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9" name="Shape 239"/>
                          <wps:spPr>
                            <a:xfrm>
                              <a:off x="2976509" y="923075"/>
                              <a:ext cx="28174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0" name="Shape 240"/>
                          <wps:spPr>
                            <a:xfrm>
                              <a:off x="2891775" y="923075"/>
                              <a:ext cx="112697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43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1" name="Shape 241"/>
                          <wps:spPr>
                            <a:xfrm>
                              <a:off x="2745217" y="1123070"/>
                              <a:ext cx="146508" cy="121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...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2" name="Shape 242"/>
                          <wps:spPr>
                            <a:xfrm>
                              <a:off x="2829037" y="1033709"/>
                              <a:ext cx="517270" cy="274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5"/>
                                    <w:vertAlign w:val="baseline"/>
                                  </w:rPr>
                                  <w:t xml:space="preserve">•····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3" name="Shape 243"/>
                          <wps:spPr>
                            <a:xfrm>
                              <a:off x="3792205" y="531366"/>
                              <a:ext cx="108104" cy="97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46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4" name="Shape 244"/>
                          <wps:spPr>
                            <a:xfrm>
                              <a:off x="3873486" y="531366"/>
                              <a:ext cx="27026" cy="97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5" name="Shape 245"/>
                          <wps:spPr>
                            <a:xfrm>
                              <a:off x="4327280" y="531366"/>
                              <a:ext cx="27026" cy="97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6" name="Shape 246"/>
                          <wps:spPr>
                            <a:xfrm>
                              <a:off x="4245998" y="531366"/>
                              <a:ext cx="108104" cy="97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3"/>
                                    <w:vertAlign w:val="baseline"/>
                                  </w:rPr>
                                  <w:t xml:space="preserve">46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7" name="Shape 247"/>
                          <wps:spPr>
                            <a:xfrm>
                              <a:off x="3423295" y="797472"/>
                              <a:ext cx="28174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8" name="Shape 248"/>
                          <wps:spPr>
                            <a:xfrm>
                              <a:off x="3338561" y="797472"/>
                              <a:ext cx="112697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44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9" name="Shape 249"/>
                          <wps:spPr>
                            <a:xfrm>
                              <a:off x="3443184" y="797472"/>
                              <a:ext cx="253568" cy="937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........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0" name="Shape 250"/>
                          <wps:spPr>
                            <a:xfrm>
                              <a:off x="3108183" y="944048"/>
                              <a:ext cx="116128" cy="836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"/>
                                    <w:vertAlign w:val="baseline"/>
                                  </w:rPr>
                                  <w:t xml:space="preserve">__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1" name="Shape 251"/>
                          <wps:spPr>
                            <a:xfrm>
                              <a:off x="3164063" y="896011"/>
                              <a:ext cx="197219" cy="1640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...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2" name="Shape 252"/>
                          <wps:spPr>
                            <a:xfrm>
                              <a:off x="3247756" y="834916"/>
                              <a:ext cx="526435" cy="268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4"/>
                                    <w:vertAlign w:val="baseline"/>
                                  </w:rPr>
                                  <w:t xml:space="preserve">•···•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3" name="Shape 253"/>
                          <wps:spPr>
                            <a:xfrm>
                              <a:off x="3994734" y="624635"/>
                              <a:ext cx="598671" cy="162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··········•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4" name="Shape 254"/>
                          <wps:spPr>
                            <a:xfrm>
                              <a:off x="3645647" y="624635"/>
                              <a:ext cx="464286" cy="162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...·.· •·--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5" name="Shape 255"/>
                          <wps:spPr>
                            <a:xfrm>
                              <a:off x="539481" y="3761805"/>
                              <a:ext cx="394320" cy="109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16-Jan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6" name="Shape 256"/>
                          <wps:spPr>
                            <a:xfrm>
                              <a:off x="986292" y="3761805"/>
                              <a:ext cx="407445" cy="109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16-Feb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7" name="Shape 257"/>
                          <wps:spPr>
                            <a:xfrm>
                              <a:off x="1425965" y="3761805"/>
                              <a:ext cx="407326" cy="109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16-Mar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8" name="Shape 258"/>
                          <wps:spPr>
                            <a:xfrm>
                              <a:off x="1886725" y="3761805"/>
                              <a:ext cx="387699" cy="109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16-Apr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9" name="Shape 259"/>
                          <wps:spPr>
                            <a:xfrm>
                              <a:off x="2319535" y="3761805"/>
                              <a:ext cx="427072" cy="109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16-Mei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0" name="Shape 260"/>
                          <wps:spPr>
                            <a:xfrm>
                              <a:off x="2794163" y="3761805"/>
                              <a:ext cx="394320" cy="109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16-Jun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1" name="Shape 261"/>
                          <wps:spPr>
                            <a:xfrm>
                              <a:off x="3261777" y="3761805"/>
                              <a:ext cx="354829" cy="109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16-Jul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2" name="Shape 262"/>
                          <wps:spPr>
                            <a:xfrm>
                              <a:off x="4141380" y="3761805"/>
                              <a:ext cx="414066" cy="109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16-Sep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3" name="Shape 263"/>
                          <wps:spPr>
                            <a:xfrm>
                              <a:off x="3687608" y="3761805"/>
                              <a:ext cx="414066" cy="109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16-Agu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4" name="Shape 264"/>
                          <wps:spPr>
                            <a:xfrm>
                              <a:off x="4996205" y="2315883"/>
                              <a:ext cx="426531" cy="162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kasus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5" name="Shape 265"/>
                          <wps:spPr>
                            <a:xfrm>
                              <a:off x="4950953" y="2315883"/>
                              <a:ext cx="60185" cy="162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1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6" name="Shape 266"/>
                          <wps:spPr>
                            <a:xfrm>
                              <a:off x="4619446" y="619329"/>
                              <a:ext cx="1114050" cy="1509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ec920a"/>
                                    <w:sz w:val="16"/>
                                    <w:vertAlign w:val="baseline"/>
                                  </w:rPr>
                                  <w:t xml:space="preserve">Fitur produk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7" name="Shape 267"/>
                          <wps:spPr>
                            <a:xfrm>
                              <a:off x="4764633" y="1744041"/>
                              <a:ext cx="825956" cy="1509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9924"/>
                                    <w:sz w:val="16"/>
                                    <w:vertAlign w:val="baseline"/>
                                  </w:rPr>
                                  <w:t xml:space="preserve">Tingkat kontak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68" name="Shape 268"/>
                            <pic:cNvPicPr preferRelativeResize="0"/>
                          </pic:nvPicPr>
                          <pic:blipFill rotWithShape="1">
                            <a:blip r:embed="rId2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51175" y="2289539"/>
                              <a:ext cx="598350" cy="1858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49525" cy="3900411"/>
                <wp:effectExtent b="0" l="0" r="0" t="0"/>
                <wp:docPr descr="Cases" id="7561" name="image15.png"/>
                <a:graphic>
                  <a:graphicData uri="http://schemas.openxmlformats.org/drawingml/2006/picture">
                    <pic:pic>
                      <pic:nvPicPr>
                        <pic:cNvPr descr="Cases"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9525" cy="39004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65" w:lineRule="auto"/>
        <w:ind w:left="3799" w:right="281" w:hanging="10"/>
        <w:rPr/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Ringkasan </w:t>
      </w:r>
      <w:r w:rsidDel="00000000" w:rsidR="00000000" w:rsidRPr="00000000">
        <w:rPr>
          <w:b w:val="1"/>
          <w:i w:val="1"/>
          <w:color w:val="434343"/>
          <w:sz w:val="28"/>
          <w:szCs w:val="28"/>
          <w:rtl w:val="0"/>
        </w:rPr>
        <w:t xml:space="preserve">Snapshot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: Kinerja Proyek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52" w:lineRule="auto"/>
        <w:ind w:left="-28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6367" cy="31753"/>
                <wp:effectExtent b="0" l="0" r="0" t="0"/>
                <wp:docPr id="75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7800" y="3759350"/>
                          <a:ext cx="36367" cy="31753"/>
                          <a:chOff x="5327800" y="3759350"/>
                          <a:chExt cx="36400" cy="41300"/>
                        </a:xfrm>
                      </wpg:grpSpPr>
                      <wpg:grpSp>
                        <wpg:cNvGrpSpPr/>
                        <wpg:grpSpPr>
                          <a:xfrm>
                            <a:off x="5327817" y="3764124"/>
                            <a:ext cx="36367" cy="31753"/>
                            <a:chOff x="0" y="0"/>
                            <a:chExt cx="36367" cy="3175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6350" cy="3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7" name="Shape 207"/>
                          <wps:spPr>
                            <a:xfrm>
                              <a:off x="0" y="0"/>
                              <a:ext cx="31753" cy="0"/>
                            </a:xfrm>
                            <a:custGeom>
                              <a:rect b="b" l="l" r="r" t="t"/>
                              <a:pathLst>
                                <a:path extrusionOk="0" h="120000" w="31753">
                                  <a:moveTo>
                                    <a:pt x="0" y="0"/>
                                  </a:moveTo>
                                  <a:lnTo>
                                    <a:pt x="3175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B7B7B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8" name="Shape 208"/>
                          <wps:spPr>
                            <a:xfrm>
                              <a:off x="31753" y="31753"/>
                              <a:ext cx="0" cy="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B7B7B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9" name="Shape 209"/>
                          <wps:spPr>
                            <a:xfrm>
                              <a:off x="36367" y="31753"/>
                              <a:ext cx="0" cy="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B7B7B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0" name="Shape 210"/>
                          <wps:spPr>
                            <a:xfrm>
                              <a:off x="36367" y="31753"/>
                              <a:ext cx="0" cy="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B7B7B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6367" cy="31753"/>
                <wp:effectExtent b="0" l="0" r="0" t="0"/>
                <wp:docPr id="756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67" cy="317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2"/>
        <w:tblW w:w="12624.0" w:type="dxa"/>
        <w:jc w:val="left"/>
        <w:tblInd w:w="111.0" w:type="dxa"/>
        <w:tblLayout w:type="fixed"/>
        <w:tblLook w:val="0400"/>
      </w:tblPr>
      <w:tblGrid>
        <w:gridCol w:w="2502"/>
        <w:gridCol w:w="2682"/>
        <w:gridCol w:w="1774"/>
        <w:gridCol w:w="3496"/>
        <w:gridCol w:w="2170"/>
        <w:tblGridChange w:id="0">
          <w:tblGrid>
            <w:gridCol w:w="2502"/>
            <w:gridCol w:w="2682"/>
            <w:gridCol w:w="1774"/>
            <w:gridCol w:w="3496"/>
            <w:gridCol w:w="2170"/>
          </w:tblGrid>
        </w:tblGridChange>
      </w:tblGrid>
      <w:tr>
        <w:trPr>
          <w:cantSplit w:val="0"/>
          <w:trHeight w:val="141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ind w:left="87" w:firstLine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Tingkat Layanan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ind w:left="672" w:firstLine="0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Target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September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12" w:val="single"/>
              <w:left w:color="000000" w:space="0" w:sz="0" w:val="nil"/>
              <w:bottom w:color="b7b7b7" w:space="0" w:sz="12" w:val="single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ind w:left="115" w:firstLine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Oktober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ind w:left="114" w:firstLine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Perubahan dari Bulan ke Bulan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5" w:hRule="atLeast"/>
          <w:tblHeader w:val="0"/>
        </w:trPr>
        <w:tc>
          <w:tcPr>
            <w:vMerge w:val="restart"/>
            <w:tcBorders>
              <w:top w:color="b7b7b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53">
            <w:pPr>
              <w:spacing w:after="923" w:lineRule="auto"/>
              <w:ind w:left="85" w:firstLine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Volume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811" w:lineRule="auto"/>
              <w:ind w:left="86" w:firstLine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Waktu Tanggap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Rule="auto"/>
              <w:ind w:left="86" w:firstLine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Peringkat Kualitas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b7b7b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6">
            <w:pPr>
              <w:spacing w:after="949" w:lineRule="auto"/>
              <w:ind w:left="815" w:firstLine="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500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837" w:lineRule="auto"/>
              <w:ind w:left="796" w:firstLine="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90%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Rule="auto"/>
              <w:ind w:left="796" w:firstLine="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95%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b7b7b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781" w:lineRule="auto"/>
              <w:ind w:left="361" w:firstLine="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426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837" w:lineRule="auto"/>
              <w:ind w:left="342" w:firstLine="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82%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Rule="auto"/>
              <w:ind w:left="342" w:firstLine="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91%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12" w:val="single"/>
              <w:left w:color="000000" w:space="0" w:sz="0" w:val="nil"/>
              <w:bottom w:color="b7b7b7" w:space="0" w:sz="12" w:val="single"/>
              <w:right w:color="000000" w:space="0" w:sz="0" w:val="nil"/>
            </w:tcBorders>
            <w:shd w:fill="f3f3f3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Rule="auto"/>
              <w:ind w:left="68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D">
            <w:pPr>
              <w:spacing w:after="953" w:lineRule="auto"/>
              <w:ind w:left="115" w:firstLine="0"/>
              <w:jc w:val="center"/>
              <w:rPr/>
            </w:pPr>
            <w:r w:rsidDel="00000000" w:rsidR="00000000" w:rsidRPr="00000000">
              <w:rPr>
                <w:i w:val="1"/>
                <w:color w:val="1aba85"/>
                <w:rtl w:val="0"/>
              </w:rPr>
              <w:t xml:space="preserve">+8,9%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842" w:lineRule="auto"/>
              <w:ind w:left="115" w:firstLine="0"/>
              <w:jc w:val="center"/>
              <w:rPr/>
            </w:pPr>
            <w:r w:rsidDel="00000000" w:rsidR="00000000" w:rsidRPr="00000000">
              <w:rPr>
                <w:i w:val="1"/>
                <w:color w:val="1aba85"/>
                <w:rtl w:val="0"/>
              </w:rPr>
              <w:t xml:space="preserve">+19,8%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Rule="auto"/>
              <w:ind w:left="115" w:firstLine="0"/>
              <w:jc w:val="center"/>
              <w:rPr/>
            </w:pPr>
            <w:r w:rsidDel="00000000" w:rsidR="00000000" w:rsidRPr="00000000">
              <w:rPr>
                <w:i w:val="1"/>
                <w:color w:val="1aba85"/>
                <w:rtl w:val="0"/>
              </w:rPr>
              <w:t xml:space="preserve">+9,4%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" w:hRule="atLeast"/>
          <w:tblHeader w:val="0"/>
        </w:trPr>
        <w:tc>
          <w:tcPr>
            <w:vMerge w:val="continue"/>
            <w:tcBorders>
              <w:top w:color="b7b7b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7b7b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7b7b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12" w:val="single"/>
              <w:left w:color="000000" w:space="0" w:sz="0" w:val="nil"/>
              <w:bottom w:color="b7b7b7" w:space="0" w:sz="12" w:val="single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ind w:left="68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98,3%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" w:hRule="atLeast"/>
          <w:tblHeader w:val="0"/>
        </w:trPr>
        <w:tc>
          <w:tcPr>
            <w:vMerge w:val="continue"/>
            <w:tcBorders>
              <w:top w:color="b7b7b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vAlign w:val="bottom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7b7b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b7b7b7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12" w:val="single"/>
              <w:left w:color="000000" w:space="0" w:sz="0" w:val="nil"/>
              <w:bottom w:color="b7b7b7" w:space="0" w:sz="12" w:val="single"/>
              <w:right w:color="000000" w:space="0" w:sz="0" w:val="nil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Rule="auto"/>
              <w:ind w:left="68" w:firstLine="0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99,6%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b7b7b7" w:space="0" w:sz="6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1082" w:lineRule="auto"/>
        <w:ind w:left="4095" w:hanging="10"/>
        <w:rPr/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Persoalan Utama Pengguna </w:t>
      </w:r>
      <w:sdt>
        <w:sdtPr>
          <w:tag w:val="goog_rdk_6"/>
        </w:sdtPr>
        <w:sdtContent>
          <w:ins w:author="Edwin Solahuddin" w:id="4" w:date="2023-03-05T06:22:50Z"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t xml:space="preserve">pada</w:t>
            </w:r>
          </w:ins>
        </w:sdtContent>
      </w:sdt>
      <w:sdt>
        <w:sdtPr>
          <w:tag w:val="goog_rdk_7"/>
        </w:sdtPr>
        <w:sdtContent>
          <w:del w:author="Edwin Solahuddin" w:id="4" w:date="2023-03-05T06:22:50Z"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delText xml:space="preserve">dalam</w:delText>
            </w:r>
          </w:del>
        </w:sdtContent>
      </w:sdt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 Siklus Orientasi </w:t>
      </w:r>
      <w:r w:rsidDel="00000000" w:rsidR="00000000" w:rsidRPr="00000000">
        <w:rPr>
          <w:rtl w:val="0"/>
        </w:rPr>
      </w:r>
    </w:p>
    <w:tbl>
      <w:tblPr>
        <w:tblStyle w:val="Table3"/>
        <w:tblW w:w="12755.0" w:type="dxa"/>
        <w:jc w:val="left"/>
        <w:tblInd w:w="79.0" w:type="dxa"/>
        <w:tblLayout w:type="fixed"/>
        <w:tblLook w:val="0400"/>
      </w:tblPr>
      <w:tblGrid>
        <w:gridCol w:w="6347"/>
        <w:gridCol w:w="3952"/>
        <w:gridCol w:w="2456"/>
        <w:tblGridChange w:id="0">
          <w:tblGrid>
            <w:gridCol w:w="6347"/>
            <w:gridCol w:w="3952"/>
            <w:gridCol w:w="2456"/>
          </w:tblGrid>
        </w:tblGridChange>
      </w:tblGrid>
      <w:tr>
        <w:trPr>
          <w:cantSplit w:val="0"/>
          <w:trHeight w:val="94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e7e7e" w:space="0" w:sz="8" w:val="single"/>
              <w:right w:color="7e7e7e" w:space="0" w:sz="4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spacing w:after="0" w:lineRule="auto"/>
              <w:ind w:left="188" w:firstLine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Orientasi terhadap produk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7e7e7e" w:space="0" w:sz="4" w:val="single"/>
              <w:bottom w:color="7e7e7e" w:space="0" w:sz="8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C">
            <w:pPr>
              <w:spacing w:after="0" w:lineRule="auto"/>
              <w:ind w:left="228" w:firstLine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Terlibat dengan produk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tcBorders>
              <w:top w:color="7e7e7e" w:space="0" w:sz="8" w:val="single"/>
              <w:left w:color="000000" w:space="0" w:sz="0" w:val="nil"/>
              <w:bottom w:color="000000" w:space="0" w:sz="0" w:val="nil"/>
              <w:right w:color="7e7e7e" w:space="0" w:sz="4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tabs>
                <w:tab w:val="center" w:leader="none" w:pos="1591"/>
                <w:tab w:val="center" w:leader="none" w:pos="4761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color w:val="d40f24"/>
                <w:sz w:val="28"/>
                <w:szCs w:val="28"/>
                <w:rtl w:val="0"/>
              </w:rPr>
              <w:t xml:space="preserve">Akses &amp; Kepemilikan </w:t>
              <w:tab/>
            </w:r>
            <w:r w:rsidDel="00000000" w:rsidR="00000000" w:rsidRPr="00000000">
              <w:rPr>
                <w:color w:val="4687f0"/>
                <w:sz w:val="28"/>
                <w:szCs w:val="28"/>
                <w:rtl w:val="0"/>
              </w:rPr>
              <w:t xml:space="preserve">Verifikasi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e7e7e" w:space="0" w:sz="8" w:val="single"/>
              <w:left w:color="7e7e7e" w:space="0" w:sz="4" w:val="single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6F">
            <w:pPr>
              <w:spacing w:after="0" w:lineRule="auto"/>
              <w:ind w:left="660" w:firstLine="0"/>
              <w:rPr/>
            </w:pPr>
            <w:r w:rsidDel="00000000" w:rsidR="00000000" w:rsidRPr="00000000">
              <w:rPr>
                <w:color w:val="fabb05"/>
                <w:sz w:val="28"/>
                <w:szCs w:val="28"/>
                <w:rtl w:val="0"/>
              </w:rPr>
              <w:t xml:space="preserve">Perubahan bisnis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e7e7e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0">
            <w:pPr>
              <w:spacing w:after="0" w:lineRule="auto"/>
              <w:rPr/>
            </w:pPr>
            <w:r w:rsidDel="00000000" w:rsidR="00000000" w:rsidRPr="00000000">
              <w:rPr>
                <w:color w:val="48a942"/>
                <w:sz w:val="28"/>
                <w:szCs w:val="28"/>
                <w:rtl w:val="0"/>
              </w:rPr>
              <w:t xml:space="preserve">Pencarian/Kebijakan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7e7e7e" w:space="0" w:sz="4" w:val="single"/>
            </w:tcBorders>
          </w:tcPr>
          <w:p w:rsidR="00000000" w:rsidDel="00000000" w:rsidP="00000000" w:rsidRDefault="00000000" w:rsidRPr="00000000" w14:paraId="00000071">
            <w:pPr>
              <w:tabs>
                <w:tab w:val="center" w:leader="none" w:pos="1594"/>
                <w:tab w:val="center" w:leader="none" w:pos="4764"/>
              </w:tabs>
              <w:spacing w:after="0" w:lineRule="auto"/>
              <w:rPr/>
            </w:pPr>
            <w:r w:rsidDel="00000000" w:rsidR="00000000" w:rsidRPr="00000000">
              <w:rPr>
                <w:color w:val="d40f24"/>
                <w:rtl w:val="0"/>
              </w:rPr>
              <w:tab/>
              <w:t xml:space="preserve">30% pengguna </w:t>
              <w:tab/>
            </w:r>
            <w:r w:rsidDel="00000000" w:rsidR="00000000" w:rsidRPr="00000000">
              <w:rPr>
                <w:color w:val="4687f0"/>
                <w:rtl w:val="0"/>
              </w:rPr>
              <w:t xml:space="preserve">20% pengguna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7e7e7e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tabs>
                <w:tab w:val="center" w:leader="none" w:pos="1571"/>
                <w:tab w:val="center" w:leader="none" w:pos="4822"/>
              </w:tabs>
              <w:spacing w:after="0" w:lineRule="auto"/>
              <w:rPr/>
            </w:pPr>
            <w:r w:rsidDel="00000000" w:rsidR="00000000" w:rsidRPr="00000000">
              <w:rPr>
                <w:color w:val="fabb05"/>
                <w:rtl w:val="0"/>
              </w:rPr>
              <w:tab/>
              <w:t xml:space="preserve">32% pengguna </w:t>
              <w:tab/>
            </w:r>
            <w:r w:rsidDel="00000000" w:rsidR="00000000" w:rsidRPr="00000000">
              <w:rPr>
                <w:color w:val="48a942"/>
                <w:rtl w:val="0"/>
              </w:rPr>
              <w:t xml:space="preserve">12% pengguna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515" w:lineRule="auto"/>
        <w:ind w:right="148"/>
        <w:jc w:val="center"/>
        <w:rPr/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Ringkasan Perbaikan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91" w:lineRule="auto"/>
        <w:ind w:left="588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155522" cy="867618"/>
                <wp:effectExtent b="0" l="0" r="0" t="0"/>
                <wp:docPr descr="decorative icons for productivity gains, scaled online support, process improvements, automation" id="756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8225" y="3346175"/>
                          <a:ext cx="7155522" cy="867618"/>
                          <a:chOff x="1768225" y="3346175"/>
                          <a:chExt cx="7155550" cy="867650"/>
                        </a:xfrm>
                      </wpg:grpSpPr>
                      <wpg:grpSp>
                        <wpg:cNvGrpSpPr/>
                        <wpg:grpSpPr>
                          <a:xfrm>
                            <a:off x="1768239" y="3346191"/>
                            <a:ext cx="7155523" cy="867618"/>
                            <a:chOff x="0" y="0"/>
                            <a:chExt cx="7155523" cy="86761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155500" cy="86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3" name="Shape 273"/>
                          <wps:spPr>
                            <a:xfrm>
                              <a:off x="2292269" y="0"/>
                              <a:ext cx="858127" cy="858139"/>
                            </a:xfrm>
                            <a:custGeom>
                              <a:rect b="b" l="l" r="r" t="t"/>
                              <a:pathLst>
                                <a:path extrusionOk="0" h="858139" w="858127">
                                  <a:moveTo>
                                    <a:pt x="429069" y="0"/>
                                  </a:moveTo>
                                  <a:cubicBezTo>
                                    <a:pt x="666026" y="0"/>
                                    <a:pt x="858127" y="192100"/>
                                    <a:pt x="858127" y="429070"/>
                                  </a:cubicBezTo>
                                  <a:cubicBezTo>
                                    <a:pt x="858127" y="666039"/>
                                    <a:pt x="666026" y="858139"/>
                                    <a:pt x="429069" y="858139"/>
                                  </a:cubicBezTo>
                                  <a:cubicBezTo>
                                    <a:pt x="192100" y="858139"/>
                                    <a:pt x="0" y="666039"/>
                                    <a:pt x="0" y="429070"/>
                                  </a:cubicBezTo>
                                  <a:cubicBezTo>
                                    <a:pt x="0" y="192100"/>
                                    <a:pt x="192100" y="0"/>
                                    <a:pt x="4290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8A94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4" name="Shape 274"/>
                          <wps:spPr>
                            <a:xfrm>
                              <a:off x="2431119" y="137432"/>
                              <a:ext cx="580428" cy="580441"/>
                            </a:xfrm>
                            <a:custGeom>
                              <a:rect b="b" l="l" r="r" t="t"/>
                              <a:pathLst>
                                <a:path extrusionOk="0" h="580441" w="580428">
                                  <a:moveTo>
                                    <a:pt x="290220" y="0"/>
                                  </a:moveTo>
                                  <a:cubicBezTo>
                                    <a:pt x="450494" y="0"/>
                                    <a:pt x="580428" y="129946"/>
                                    <a:pt x="580428" y="290220"/>
                                  </a:cubicBezTo>
                                  <a:cubicBezTo>
                                    <a:pt x="580428" y="450507"/>
                                    <a:pt x="450494" y="580441"/>
                                    <a:pt x="290220" y="580441"/>
                                  </a:cubicBezTo>
                                  <a:cubicBezTo>
                                    <a:pt x="129934" y="580441"/>
                                    <a:pt x="0" y="450507"/>
                                    <a:pt x="0" y="290220"/>
                                  </a:cubicBezTo>
                                  <a:cubicBezTo>
                                    <a:pt x="0" y="129946"/>
                                    <a:pt x="129934" y="0"/>
                                    <a:pt x="2902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5" name="Shape 275"/>
                          <wps:spPr>
                            <a:xfrm>
                              <a:off x="4432821" y="9479"/>
                              <a:ext cx="858126" cy="858139"/>
                            </a:xfrm>
                            <a:custGeom>
                              <a:rect b="b" l="l" r="r" t="t"/>
                              <a:pathLst>
                                <a:path extrusionOk="0" h="858139" w="858126">
                                  <a:moveTo>
                                    <a:pt x="429070" y="0"/>
                                  </a:moveTo>
                                  <a:cubicBezTo>
                                    <a:pt x="666026" y="0"/>
                                    <a:pt x="858126" y="192100"/>
                                    <a:pt x="858126" y="429070"/>
                                  </a:cubicBezTo>
                                  <a:cubicBezTo>
                                    <a:pt x="858126" y="666039"/>
                                    <a:pt x="666026" y="858139"/>
                                    <a:pt x="429070" y="858139"/>
                                  </a:cubicBezTo>
                                  <a:cubicBezTo>
                                    <a:pt x="192100" y="858139"/>
                                    <a:pt x="0" y="666039"/>
                                    <a:pt x="0" y="429070"/>
                                  </a:cubicBezTo>
                                  <a:cubicBezTo>
                                    <a:pt x="0" y="192100"/>
                                    <a:pt x="192100" y="0"/>
                                    <a:pt x="42907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687F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6" name="Shape 276"/>
                          <wps:spPr>
                            <a:xfrm>
                              <a:off x="4579621" y="137432"/>
                              <a:ext cx="580428" cy="580441"/>
                            </a:xfrm>
                            <a:custGeom>
                              <a:rect b="b" l="l" r="r" t="t"/>
                              <a:pathLst>
                                <a:path extrusionOk="0" h="580441" w="580428">
                                  <a:moveTo>
                                    <a:pt x="290220" y="0"/>
                                  </a:moveTo>
                                  <a:cubicBezTo>
                                    <a:pt x="450494" y="0"/>
                                    <a:pt x="580428" y="129946"/>
                                    <a:pt x="580428" y="290220"/>
                                  </a:cubicBezTo>
                                  <a:cubicBezTo>
                                    <a:pt x="580428" y="450507"/>
                                    <a:pt x="450494" y="580441"/>
                                    <a:pt x="290220" y="580441"/>
                                  </a:cubicBezTo>
                                  <a:cubicBezTo>
                                    <a:pt x="129934" y="580441"/>
                                    <a:pt x="0" y="450507"/>
                                    <a:pt x="0" y="290220"/>
                                  </a:cubicBezTo>
                                  <a:cubicBezTo>
                                    <a:pt x="0" y="129946"/>
                                    <a:pt x="129934" y="0"/>
                                    <a:pt x="2902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7" name="Shape 277"/>
                          <wps:spPr>
                            <a:xfrm>
                              <a:off x="6297396" y="9472"/>
                              <a:ext cx="858127" cy="858139"/>
                            </a:xfrm>
                            <a:custGeom>
                              <a:rect b="b" l="l" r="r" t="t"/>
                              <a:pathLst>
                                <a:path extrusionOk="0" h="858139" w="858127">
                                  <a:moveTo>
                                    <a:pt x="429069" y="0"/>
                                  </a:moveTo>
                                  <a:cubicBezTo>
                                    <a:pt x="666026" y="0"/>
                                    <a:pt x="858127" y="192100"/>
                                    <a:pt x="858127" y="429070"/>
                                  </a:cubicBezTo>
                                  <a:cubicBezTo>
                                    <a:pt x="858127" y="666039"/>
                                    <a:pt x="666026" y="858139"/>
                                    <a:pt x="429069" y="858139"/>
                                  </a:cubicBezTo>
                                  <a:cubicBezTo>
                                    <a:pt x="192100" y="858139"/>
                                    <a:pt x="0" y="666039"/>
                                    <a:pt x="0" y="429070"/>
                                  </a:cubicBezTo>
                                  <a:cubicBezTo>
                                    <a:pt x="0" y="192100"/>
                                    <a:pt x="192100" y="0"/>
                                    <a:pt x="4290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ABB0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8" name="Shape 278"/>
                          <wps:spPr>
                            <a:xfrm>
                              <a:off x="6434876" y="137432"/>
                              <a:ext cx="580428" cy="580441"/>
                            </a:xfrm>
                            <a:custGeom>
                              <a:rect b="b" l="l" r="r" t="t"/>
                              <a:pathLst>
                                <a:path extrusionOk="0" h="580441" w="580428">
                                  <a:moveTo>
                                    <a:pt x="290220" y="0"/>
                                  </a:moveTo>
                                  <a:cubicBezTo>
                                    <a:pt x="450494" y="0"/>
                                    <a:pt x="580428" y="129946"/>
                                    <a:pt x="580428" y="290220"/>
                                  </a:cubicBezTo>
                                  <a:cubicBezTo>
                                    <a:pt x="580428" y="450507"/>
                                    <a:pt x="450494" y="580441"/>
                                    <a:pt x="290220" y="580441"/>
                                  </a:cubicBezTo>
                                  <a:cubicBezTo>
                                    <a:pt x="129934" y="580441"/>
                                    <a:pt x="0" y="450507"/>
                                    <a:pt x="0" y="290220"/>
                                  </a:cubicBezTo>
                                  <a:cubicBezTo>
                                    <a:pt x="0" y="129946"/>
                                    <a:pt x="129934" y="0"/>
                                    <a:pt x="2902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9" name="Shape 279"/>
                          <wps:spPr>
                            <a:xfrm>
                              <a:off x="0" y="9472"/>
                              <a:ext cx="858126" cy="858139"/>
                            </a:xfrm>
                            <a:custGeom>
                              <a:rect b="b" l="l" r="r" t="t"/>
                              <a:pathLst>
                                <a:path extrusionOk="0" h="858139" w="858126">
                                  <a:moveTo>
                                    <a:pt x="429069" y="0"/>
                                  </a:moveTo>
                                  <a:cubicBezTo>
                                    <a:pt x="666026" y="0"/>
                                    <a:pt x="858126" y="192100"/>
                                    <a:pt x="858126" y="429070"/>
                                  </a:cubicBezTo>
                                  <a:cubicBezTo>
                                    <a:pt x="858126" y="666039"/>
                                    <a:pt x="666026" y="858139"/>
                                    <a:pt x="429069" y="858139"/>
                                  </a:cubicBezTo>
                                  <a:cubicBezTo>
                                    <a:pt x="192100" y="858139"/>
                                    <a:pt x="0" y="666039"/>
                                    <a:pt x="0" y="429070"/>
                                  </a:cubicBezTo>
                                  <a:cubicBezTo>
                                    <a:pt x="0" y="192100"/>
                                    <a:pt x="192100" y="0"/>
                                    <a:pt x="4290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40F2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80" name="Shape 280"/>
                            <pic:cNvPicPr preferRelativeResize="0"/>
                          </pic:nvPicPr>
                          <pic:blipFill rotWithShape="1">
                            <a:blip r:embed="rId2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611944" y="236279"/>
                              <a:ext cx="516600" cy="387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81" name="Shape 281"/>
                            <pic:cNvPicPr preferRelativeResize="0"/>
                          </pic:nvPicPr>
                          <pic:blipFill rotWithShape="1">
                            <a:blip r:embed="rId2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29942" y="127015"/>
                              <a:ext cx="582900" cy="58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282" name="Shape 282"/>
                            <pic:cNvPicPr preferRelativeResize="0"/>
                          </pic:nvPicPr>
                          <pic:blipFill rotWithShape="1">
                            <a:blip r:embed="rId2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535069" y="247562"/>
                              <a:ext cx="387450" cy="387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83" name="Shape 283"/>
                          <wps:spPr>
                            <a:xfrm>
                              <a:off x="138849" y="137432"/>
                              <a:ext cx="580428" cy="580441"/>
                            </a:xfrm>
                            <a:custGeom>
                              <a:rect b="b" l="l" r="r" t="t"/>
                              <a:pathLst>
                                <a:path extrusionOk="0" h="580441" w="580428">
                                  <a:moveTo>
                                    <a:pt x="290208" y="0"/>
                                  </a:moveTo>
                                  <a:cubicBezTo>
                                    <a:pt x="450494" y="0"/>
                                    <a:pt x="580428" y="129946"/>
                                    <a:pt x="580428" y="290220"/>
                                  </a:cubicBezTo>
                                  <a:cubicBezTo>
                                    <a:pt x="580428" y="450507"/>
                                    <a:pt x="450494" y="580441"/>
                                    <a:pt x="290208" y="580441"/>
                                  </a:cubicBezTo>
                                  <a:cubicBezTo>
                                    <a:pt x="129934" y="580441"/>
                                    <a:pt x="0" y="450507"/>
                                    <a:pt x="0" y="290220"/>
                                  </a:cubicBezTo>
                                  <a:cubicBezTo>
                                    <a:pt x="0" y="129946"/>
                                    <a:pt x="129934" y="0"/>
                                    <a:pt x="29020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84" name="Shape 284"/>
                            <pic:cNvPicPr preferRelativeResize="0"/>
                          </pic:nvPicPr>
                          <pic:blipFill rotWithShape="1">
                            <a:blip r:embed="rId2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97724" y="210529"/>
                              <a:ext cx="452100" cy="4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155522" cy="867618"/>
                <wp:effectExtent b="0" l="0" r="0" t="0"/>
                <wp:docPr descr="decorative icons for productivity gains, scaled online support, process improvements, automation" id="7563" name="image17.png"/>
                <a:graphic>
                  <a:graphicData uri="http://schemas.openxmlformats.org/drawingml/2006/picture">
                    <pic:pic>
                      <pic:nvPicPr>
                        <pic:cNvPr descr="decorative icons for productivity gains, scaled online support, process improvements, automation" id="0" name="image1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5522" cy="8676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4"/>
        <w:tblW w:w="12281.0" w:type="dxa"/>
        <w:jc w:val="left"/>
        <w:tblInd w:w="280.0" w:type="dxa"/>
        <w:tblLayout w:type="fixed"/>
        <w:tblLook w:val="0400"/>
      </w:tblPr>
      <w:tblGrid>
        <w:gridCol w:w="3323"/>
        <w:gridCol w:w="3267"/>
        <w:gridCol w:w="3414"/>
        <w:gridCol w:w="2277"/>
        <w:tblGridChange w:id="0">
          <w:tblGrid>
            <w:gridCol w:w="3323"/>
            <w:gridCol w:w="3267"/>
            <w:gridCol w:w="3414"/>
            <w:gridCol w:w="2277"/>
          </w:tblGrid>
        </w:tblGridChange>
      </w:tblGrid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spacing w:after="0" w:lineRule="auto"/>
              <w:ind w:left="32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Peningkatan produktivitas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spacing w:after="0" w:lineRule="auto"/>
              <w:rPr/>
            </w:pPr>
            <w:sdt>
              <w:sdtPr>
                <w:tag w:val="goog_rdk_9"/>
              </w:sdtPr>
              <w:sdtContent>
                <w:del w:author="Edwin Solahuddin" w:id="5" w:date="2023-03-05T06:27:27Z"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delText xml:space="preserve">Du</w:delText>
                  </w:r>
                </w:del>
              </w:sdtContent>
            </w:sdt>
            <w:sdt>
              <w:sdtPr>
                <w:tag w:val="goog_rdk_10"/>
              </w:sdtPr>
              <w:sdtContent>
                <w:ins w:author="Edwin Solahuddin" w:id="5" w:date="2023-03-05T06:27:27Z"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Pengurangan du</w:t>
                  </w:r>
                </w:ins>
              </w:sdtContent>
            </w:sdt>
            <w:r w:rsidDel="00000000" w:rsidR="00000000" w:rsidRPr="00000000">
              <w:rPr>
                <w:sz w:val="28"/>
                <w:szCs w:val="28"/>
                <w:rtl w:val="0"/>
              </w:rPr>
              <w:t xml:space="preserve">kungan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online</w:t>
            </w:r>
            <w:sdt>
              <w:sdtPr>
                <w:tag w:val="goog_rdk_11"/>
              </w:sdtPr>
              <w:sdtContent>
                <w:del w:author="Edwin Solahuddin" w:id="6" w:date="2023-03-05T06:27:39Z"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delText xml:space="preserve"> berskala</w:delText>
                  </w:r>
                </w:del>
              </w:sdtContent>
            </w:sdt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spacing w:after="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Perbaikan proses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spacing w:after="0" w:lineRule="auto"/>
              <w:ind w:left="272" w:firstLine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Otomatisasi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A">
            <w:pPr>
              <w:spacing w:after="22" w:lineRule="auto"/>
              <w:ind w:left="470" w:firstLine="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● </w:t>
              <w:tab/>
              <w:t xml:space="preserve">Mengoptimalkan proses &amp; alur kerja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B">
            <w:pPr>
              <w:tabs>
                <w:tab w:val="center" w:leader="none" w:pos="1561"/>
              </w:tabs>
              <w:spacing w:after="0" w:lineRule="auto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● </w:t>
              <w:tab/>
              <w:t xml:space="preserve">Pengoptimalan situs web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C">
            <w:pPr>
              <w:tabs>
                <w:tab w:val="center" w:leader="none" w:pos="1567"/>
              </w:tabs>
              <w:spacing w:after="0" w:lineRule="auto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● </w:t>
              <w:tab/>
              <w:t xml:space="preserve">Proses pendaftaran pelanggan yang lebih ringkas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D">
            <w:pPr>
              <w:tabs>
                <w:tab w:val="right" w:leader="none" w:pos="2277"/>
              </w:tabs>
              <w:spacing w:after="0" w:lineRule="auto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● </w:t>
              <w:tab/>
              <w:t xml:space="preserve">Menerapkan </w:t>
            </w:r>
            <w:sdt>
              <w:sdtPr>
                <w:tag w:val="goog_rdk_12"/>
              </w:sdtPr>
              <w:sdtContent>
                <w:del w:author="Edwin Solahuddin" w:id="7" w:date="2023-03-05T06:26:38Z">
                  <w:r w:rsidDel="00000000" w:rsidR="00000000" w:rsidRPr="00000000">
                    <w:rPr>
                      <w:color w:val="434343"/>
                      <w:rtl w:val="0"/>
                    </w:rPr>
                    <w:delText xml:space="preserve">hal baru </w:delText>
                  </w:r>
                </w:del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spacing w:after="0" w:lineRule="auto"/>
              <w:ind w:left="470" w:right="852" w:hanging="47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● </w:t>
              <w:tab/>
              <w:t xml:space="preserve">Program bimbingan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spacing w:after="0" w:lineRule="auto"/>
              <w:ind w:left="529" w:hanging="47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Perombakan Pusat Bantuan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spacing w:after="0" w:lineRule="auto"/>
              <w:ind w:left="529" w:hanging="47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Dukungan Media Sosial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1">
            <w:pPr>
              <w:spacing w:after="0" w:lineRule="auto"/>
              <w:ind w:left="48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spacing w:after="0" w:lineRule="auto"/>
              <w:ind w:left="470" w:firstLine="0"/>
              <w:rPr/>
            </w:pPr>
            <w:r w:rsidDel="00000000" w:rsidR="00000000" w:rsidRPr="00000000">
              <w:rPr>
                <w:color w:val="434343"/>
                <w:rtl w:val="0"/>
              </w:rPr>
              <w:t xml:space="preserve">alur kerja </w:t>
            </w:r>
            <w:sdt>
              <w:sdtPr>
                <w:tag w:val="goog_rdk_13"/>
              </w:sdtPr>
              <w:sdtContent>
                <w:ins w:author="Edwin Solahuddin" w:id="8" w:date="2023-03-05T06:26:48Z">
                  <w:r w:rsidDel="00000000" w:rsidR="00000000" w:rsidRPr="00000000">
                    <w:rPr>
                      <w:color w:val="434343"/>
                      <w:rtl w:val="0"/>
                    </w:rPr>
                    <w:t xml:space="preserve">baru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272" w:lineRule="auto"/>
        <w:ind w:left="202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598424" cy="161415"/>
                <wp:effectExtent b="0" l="0" r="0" t="0"/>
                <wp:docPr descr="Bracket for productivity gains bracket for scaled online support, process improvements, and automation" id="756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42025" y="3694525"/>
                          <a:ext cx="7598424" cy="161415"/>
                          <a:chOff x="1542025" y="3694525"/>
                          <a:chExt cx="7607950" cy="166200"/>
                        </a:xfrm>
                      </wpg:grpSpPr>
                      <wpg:grpSp>
                        <wpg:cNvGrpSpPr/>
                        <wpg:grpSpPr>
                          <a:xfrm>
                            <a:off x="1546788" y="3699293"/>
                            <a:ext cx="7598424" cy="161415"/>
                            <a:chOff x="0" y="0"/>
                            <a:chExt cx="7598424" cy="16141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98400" cy="16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0" name="Shape 270"/>
                          <wps:spPr>
                            <a:xfrm>
                              <a:off x="0" y="0"/>
                              <a:ext cx="1508700" cy="161411"/>
                            </a:xfrm>
                            <a:custGeom>
                              <a:rect b="b" l="l" r="r" t="t"/>
                              <a:pathLst>
                                <a:path extrusionOk="0" h="161411" w="1508700">
                                  <a:moveTo>
                                    <a:pt x="0" y="161410"/>
                                  </a:moveTo>
                                  <a:cubicBezTo>
                                    <a:pt x="0" y="116837"/>
                                    <a:pt x="6022" y="80704"/>
                                    <a:pt x="13450" y="80704"/>
                                  </a:cubicBezTo>
                                  <a:lnTo>
                                    <a:pt x="740900" y="80706"/>
                                  </a:lnTo>
                                  <a:cubicBezTo>
                                    <a:pt x="748328" y="80706"/>
                                    <a:pt x="754350" y="44572"/>
                                    <a:pt x="754350" y="0"/>
                                  </a:cubicBezTo>
                                  <a:cubicBezTo>
                                    <a:pt x="754350" y="44572"/>
                                    <a:pt x="760372" y="80706"/>
                                    <a:pt x="767800" y="80706"/>
                                  </a:cubicBezTo>
                                  <a:lnTo>
                                    <a:pt x="1495250" y="80706"/>
                                  </a:lnTo>
                                  <a:cubicBezTo>
                                    <a:pt x="1502678" y="80706"/>
                                    <a:pt x="1508700" y="116839"/>
                                    <a:pt x="1508700" y="161411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1" name="Shape 271"/>
                          <wps:spPr>
                            <a:xfrm>
                              <a:off x="2150002" y="0"/>
                              <a:ext cx="5448422" cy="161415"/>
                            </a:xfrm>
                            <a:custGeom>
                              <a:rect b="b" l="l" r="r" t="t"/>
                              <a:pathLst>
                                <a:path extrusionOk="0" h="161415" w="5448422">
                                  <a:moveTo>
                                    <a:pt x="0" y="161410"/>
                                  </a:moveTo>
                                  <a:cubicBezTo>
                                    <a:pt x="0" y="116836"/>
                                    <a:pt x="6021" y="80702"/>
                                    <a:pt x="13448" y="80702"/>
                                  </a:cubicBezTo>
                                  <a:lnTo>
                                    <a:pt x="2710763" y="80708"/>
                                  </a:lnTo>
                                  <a:cubicBezTo>
                                    <a:pt x="2718190" y="80708"/>
                                    <a:pt x="2724211" y="44574"/>
                                    <a:pt x="2724211" y="0"/>
                                  </a:cubicBezTo>
                                  <a:cubicBezTo>
                                    <a:pt x="2724211" y="44574"/>
                                    <a:pt x="2730232" y="80708"/>
                                    <a:pt x="2737660" y="80708"/>
                                  </a:cubicBezTo>
                                  <a:lnTo>
                                    <a:pt x="5434974" y="80708"/>
                                  </a:lnTo>
                                  <a:cubicBezTo>
                                    <a:pt x="5442401" y="80708"/>
                                    <a:pt x="5448422" y="116842"/>
                                    <a:pt x="5448422" y="161415"/>
                                  </a:cubicBez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598424" cy="161415"/>
                <wp:effectExtent b="0" l="0" r="0" t="0"/>
                <wp:docPr descr="Bracket for productivity gains bracket for scaled online support, process improvements, and automation" id="7562" name="image16.png"/>
                <a:graphic>
                  <a:graphicData uri="http://schemas.openxmlformats.org/drawingml/2006/picture">
                    <pic:pic>
                      <pic:nvPicPr>
                        <pic:cNvPr descr="Bracket for productivity gains bracket for scaled online support, process improvements, and automation" id="0" name="image1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8424" cy="161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5"/>
        <w:tblW w:w="8074.0" w:type="dxa"/>
        <w:jc w:val="left"/>
        <w:tblInd w:w="675.0" w:type="dxa"/>
        <w:tblLayout w:type="fixed"/>
        <w:tblLook w:val="0400"/>
      </w:tblPr>
      <w:tblGrid>
        <w:gridCol w:w="3457"/>
        <w:gridCol w:w="4617"/>
        <w:tblGridChange w:id="0">
          <w:tblGrid>
            <w:gridCol w:w="3457"/>
            <w:gridCol w:w="4617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spacing w:after="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Penghematan 10%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spacing w:after="0" w:lineRule="auto"/>
              <w:ind w:right="69"/>
              <w:jc w:val="right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7% biaya 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overhead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sdt>
      <w:sdtPr>
        <w:tag w:val="goog_rdk_16"/>
      </w:sdtPr>
      <w:sdtContent>
        <w:p w:rsidR="00000000" w:rsidDel="00000000" w:rsidP="00000000" w:rsidRDefault="00000000" w:rsidRPr="00000000" w14:paraId="00000086">
          <w:pPr>
            <w:spacing w:after="80" w:lineRule="auto"/>
            <w:ind w:left="-5" w:hanging="10"/>
            <w:jc w:val="center"/>
            <w:rPr>
              <w:ins w:author="Edwin Solahuddin" w:id="9" w:date="2023-03-05T06:45:35Z"/>
            </w:rPr>
          </w:pPr>
          <w:sdt>
            <w:sdtPr>
              <w:tag w:val="goog_rdk_15"/>
            </w:sdtPr>
            <w:sdtContent>
              <w:ins w:author="Edwin Solahuddin" w:id="9" w:date="2023-03-05T06:45:35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87">
          <w:pPr>
            <w:spacing w:after="80" w:lineRule="auto"/>
            <w:ind w:left="-5" w:hanging="10"/>
            <w:jc w:val="center"/>
            <w:rPr>
              <w:b w:val="1"/>
              <w:color w:val="434343"/>
              <w:sz w:val="28"/>
              <w:szCs w:val="28"/>
              <w:rPrChange w:author="Edwin Solahuddin" w:id="10" w:date="2023-03-05T06:45:35Z">
                <w:rPr/>
              </w:rPrChange>
            </w:rPr>
            <w:sectPr>
              <w:pgSz w:h="8100" w:w="14400" w:orient="landscape"/>
              <w:pgMar w:bottom="625" w:top="466" w:left="792" w:right="884" w:header="720" w:footer="720"/>
              <w:pgNumType w:start="1"/>
            </w:sectPr>
            <w:pPrChange w:author="Edwin Solahuddin" w:id="0" w:date="2023-03-05T06:45:35Z">
              <w:pPr/>
            </w:pPrChange>
          </w:pPr>
          <w:sdt>
            <w:sdtPr>
              <w:tag w:val="goog_rdk_17"/>
            </w:sdtPr>
            <w:sdtContent>
              <w:ins w:author="Edwin Solahuddin" w:id="9" w:date="2023-03-05T06:45:35Z">
                <w:r w:rsidDel="00000000" w:rsidR="00000000" w:rsidRPr="00000000">
                  <w:rPr>
                    <w:rtl w:val="0"/>
                  </w:rPr>
                  <w:t xml:space="preserve">Definisi Keberhasilan </w:t>
                </w:r>
              </w:ins>
            </w:sdtContent>
          </w:sdt>
          <w:sdt>
            <w:sdtPr>
              <w:tag w:val="goog_rdk_18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88">
      <w:pPr>
        <w:spacing w:after="377" w:lineRule="auto"/>
        <w:rPr/>
      </w:pPr>
      <w:r w:rsidDel="00000000" w:rsidR="00000000" w:rsidRPr="00000000">
        <w:rPr>
          <w:color w:val="4687f0"/>
          <w:sz w:val="28"/>
          <w:szCs w:val="28"/>
          <w:rtl w:val="0"/>
        </w:rPr>
        <w:t xml:space="preserve">Tujuan bisnis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472" w:line="250" w:lineRule="auto"/>
        <w:ind w:left="-5" w:right="4" w:hanging="10"/>
        <w:rPr/>
      </w:pPr>
      <w:r w:rsidDel="00000000" w:rsidR="00000000" w:rsidRPr="00000000">
        <w:rPr>
          <w:color w:val="7e7e7e"/>
          <w:sz w:val="20"/>
          <w:szCs w:val="20"/>
          <w:rtl w:val="0"/>
        </w:rPr>
        <w:t xml:space="preserve">Menarik pengunjung ke destinasi 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472" w:line="250" w:lineRule="auto"/>
        <w:ind w:left="-5" w:right="567" w:hanging="10"/>
        <w:rPr/>
      </w:pPr>
      <w:r w:rsidDel="00000000" w:rsidR="00000000" w:rsidRPr="00000000">
        <w:rPr>
          <w:color w:val="7e7e7e"/>
          <w:sz w:val="20"/>
          <w:szCs w:val="20"/>
          <w:u w:val="single"/>
          <w:rtl w:val="0"/>
        </w:rPr>
        <w:t xml:space="preserve">Metrik:</w:t>
      </w:r>
      <w:r w:rsidDel="00000000" w:rsidR="00000000" w:rsidRPr="00000000">
        <w:rPr>
          <w:color w:val="7e7e7e"/>
          <w:sz w:val="20"/>
          <w:szCs w:val="20"/>
          <w:rtl w:val="0"/>
        </w:rPr>
        <w:t xml:space="preserve"> Jumlah tamu yang datang dalam periode waktu 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left="-5" w:hanging="10"/>
        <w:rPr/>
      </w:pPr>
      <w:r w:rsidDel="00000000" w:rsidR="00000000" w:rsidRPr="00000000">
        <w:rPr>
          <w:color w:val="7e7e7e"/>
          <w:sz w:val="20"/>
          <w:szCs w:val="20"/>
          <w:u w:val="single"/>
          <w:rtl w:val="0"/>
        </w:rPr>
        <w:t xml:space="preserve">Peralatan:</w:t>
      </w:r>
      <w:r w:rsidDel="00000000" w:rsidR="00000000" w:rsidRPr="00000000">
        <w:rPr>
          <w:color w:val="7e7e7e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472" w:line="250" w:lineRule="auto"/>
        <w:ind w:left="-5" w:right="4" w:hanging="10"/>
        <w:rPr/>
      </w:pPr>
      <w:r w:rsidDel="00000000" w:rsidR="00000000" w:rsidRPr="00000000">
        <w:rPr>
          <w:color w:val="7e7e7e"/>
          <w:sz w:val="20"/>
          <w:szCs w:val="20"/>
          <w:rtl w:val="0"/>
        </w:rPr>
        <w:t xml:space="preserve">Data hotel/bandara yang dilaporkan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r w:rsidDel="00000000" w:rsidR="00000000" w:rsidRPr="00000000">
        <w:rPr>
          <w:rtl w:val="0"/>
        </w:rPr>
        <w:t xml:space="preserve">Tujuan Pemasaran </w:t>
      </w:r>
    </w:p>
    <w:p w:rsidR="00000000" w:rsidDel="00000000" w:rsidP="00000000" w:rsidRDefault="00000000" w:rsidRPr="00000000" w14:paraId="0000008E">
      <w:pPr>
        <w:spacing w:after="472" w:line="250" w:lineRule="auto"/>
        <w:ind w:left="-5" w:right="4" w:hanging="10"/>
        <w:rPr/>
      </w:pPr>
      <w:sdt>
        <w:sdtPr>
          <w:tag w:val="goog_rdk_21"/>
        </w:sdtPr>
        <w:sdtContent>
          <w:del w:author="Edwin Solahuddin" w:id="11" w:date="2023-03-05T06:30:25Z">
            <w:r w:rsidDel="00000000" w:rsidR="00000000" w:rsidRPr="00000000">
              <w:rPr>
                <w:color w:val="7e7e7e"/>
                <w:sz w:val="20"/>
                <w:szCs w:val="20"/>
                <w:rtl w:val="0"/>
              </w:rPr>
              <w:delText xml:space="preserve">T</w:delText>
            </w:r>
          </w:del>
        </w:sdtContent>
      </w:sdt>
      <w:sdt>
        <w:sdtPr>
          <w:tag w:val="goog_rdk_22"/>
        </w:sdtPr>
        <w:sdtContent>
          <w:ins w:author="Edwin Solahuddin" w:id="11" w:date="2023-03-05T06:30:25Z">
            <w:r w:rsidDel="00000000" w:rsidR="00000000" w:rsidRPr="00000000">
              <w:rPr>
                <w:color w:val="7e7e7e"/>
                <w:sz w:val="20"/>
                <w:szCs w:val="20"/>
                <w:rtl w:val="0"/>
              </w:rPr>
              <w:t xml:space="preserve">Men</w:t>
            </w:r>
          </w:ins>
        </w:sdtContent>
      </w:sdt>
      <w:r w:rsidDel="00000000" w:rsidR="00000000" w:rsidRPr="00000000">
        <w:rPr>
          <w:color w:val="7e7e7e"/>
          <w:sz w:val="20"/>
          <w:szCs w:val="20"/>
          <w:rtl w:val="0"/>
        </w:rPr>
        <w:t xml:space="preserve">unjukkan destinasi X sebagai destinasi liburan musim dingin terbaik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left="-5" w:hanging="10"/>
        <w:rPr/>
      </w:pPr>
      <w:r w:rsidDel="00000000" w:rsidR="00000000" w:rsidRPr="00000000">
        <w:rPr>
          <w:color w:val="7e7e7e"/>
          <w:sz w:val="20"/>
          <w:szCs w:val="20"/>
          <w:u w:val="single"/>
          <w:rtl w:val="0"/>
        </w:rPr>
        <w:t xml:space="preserve">Metrik:</w:t>
      </w:r>
      <w:r w:rsidDel="00000000" w:rsidR="00000000" w:rsidRPr="00000000">
        <w:rPr>
          <w:color w:val="7e7e7e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472" w:line="250" w:lineRule="auto"/>
        <w:ind w:left="-5" w:right="599" w:hanging="10"/>
        <w:rPr/>
      </w:pPr>
      <w:r w:rsidDel="00000000" w:rsidR="00000000" w:rsidRPr="00000000">
        <w:rPr>
          <w:color w:val="7e7e7e"/>
          <w:sz w:val="20"/>
          <w:szCs w:val="20"/>
          <w:rtl w:val="0"/>
        </w:rPr>
        <w:t xml:space="preserve">Persepsi merek Pertimbangan merek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ind w:left="-5" w:hanging="10"/>
        <w:rPr/>
      </w:pPr>
      <w:r w:rsidDel="00000000" w:rsidR="00000000" w:rsidRPr="00000000">
        <w:rPr>
          <w:color w:val="7e7e7e"/>
          <w:sz w:val="20"/>
          <w:szCs w:val="20"/>
          <w:u w:val="single"/>
          <w:rtl w:val="0"/>
        </w:rPr>
        <w:t xml:space="preserve">Peralatan:</w:t>
      </w:r>
      <w:r w:rsidDel="00000000" w:rsidR="00000000" w:rsidRPr="00000000">
        <w:rPr>
          <w:color w:val="7e7e7e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dt>
      <w:sdtPr>
        <w:tag w:val="goog_rdk_27"/>
      </w:sdtPr>
      <w:sdtContent>
        <w:p w:rsidR="00000000" w:rsidDel="00000000" w:rsidP="00000000" w:rsidRDefault="00000000" w:rsidRPr="00000000" w14:paraId="00000092">
          <w:pPr>
            <w:spacing w:after="8" w:line="250" w:lineRule="auto"/>
            <w:ind w:left="-5" w:right="4" w:hanging="10"/>
            <w:rPr>
              <w:color w:val="7e7e7e"/>
              <w:sz w:val="20"/>
              <w:szCs w:val="20"/>
              <w:rPrChange w:author="Edwin Solahuddin" w:id="14" w:date="2023-03-05T06:31:22Z">
                <w:rPr/>
              </w:rPrChange>
            </w:rPr>
          </w:pPr>
          <w:r w:rsidDel="00000000" w:rsidR="00000000" w:rsidRPr="00000000">
            <w:rPr>
              <w:color w:val="7e7e7e"/>
              <w:sz w:val="20"/>
              <w:szCs w:val="20"/>
              <w:rtl w:val="0"/>
            </w:rPr>
            <w:t xml:space="preserve">Google Surve</w:t>
          </w:r>
          <w:sdt>
            <w:sdtPr>
              <w:tag w:val="goog_rdk_23"/>
            </w:sdtPr>
            <w:sdtContent>
              <w:ins w:author="Edwin Solahuddin" w:id="12" w:date="2023-03-05T06:31:14Z">
                <w:r w:rsidDel="00000000" w:rsidR="00000000" w:rsidRPr="00000000">
                  <w:rPr>
                    <w:color w:val="7e7e7e"/>
                    <w:sz w:val="20"/>
                    <w:szCs w:val="20"/>
                    <w:rtl w:val="0"/>
                  </w:rPr>
                  <w:t xml:space="preserve">i</w:t>
                </w:r>
              </w:ins>
            </w:sdtContent>
          </w:sdt>
          <w:sdt>
            <w:sdtPr>
              <w:tag w:val="goog_rdk_24"/>
            </w:sdtPr>
            <w:sdtContent>
              <w:del w:author="Edwin Solahuddin" w:id="12" w:date="2023-03-05T06:31:14Z">
                <w:r w:rsidDel="00000000" w:rsidR="00000000" w:rsidRPr="00000000">
                  <w:rPr>
                    <w:color w:val="7e7e7e"/>
                    <w:sz w:val="20"/>
                    <w:szCs w:val="20"/>
                    <w:rtl w:val="0"/>
                  </w:rPr>
                  <w:delText xml:space="preserve">ys</w:delText>
                </w:r>
              </w:del>
            </w:sdtContent>
          </w:sdt>
          <w:r w:rsidDel="00000000" w:rsidR="00000000" w:rsidRPr="00000000">
            <w:rPr>
              <w:color w:val="7e7e7e"/>
              <w:sz w:val="20"/>
              <w:szCs w:val="20"/>
              <w:rtl w:val="0"/>
            </w:rPr>
            <w:t xml:space="preserve">                     </w:t>
          </w:r>
          <w:sdt>
            <w:sdtPr>
              <w:tag w:val="goog_rdk_25"/>
            </w:sdtPr>
            <w:sdtContent>
              <w:ins w:author="Edwin Solahuddin" w:id="13" w:date="2023-03-05T06:31:22Z">
                <w:r w:rsidDel="00000000" w:rsidR="00000000" w:rsidRPr="00000000">
                  <w:rPr>
                    <w:color w:val="7e7e7e"/>
                    <w:sz w:val="20"/>
                    <w:szCs w:val="20"/>
                    <w:rtl w:val="0"/>
                  </w:rPr>
                  <w:t xml:space="preserve">Studi penelitian merek</w:t>
                </w:r>
              </w:ins>
            </w:sdtContent>
          </w:sdt>
          <w:sdt>
            <w:sdtPr>
              <w:tag w:val="goog_rdk_26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93">
      <w:pPr>
        <w:pStyle w:val="Heading2"/>
        <w:rPr/>
      </w:pPr>
      <w:r w:rsidDel="00000000" w:rsidR="00000000" w:rsidRPr="00000000">
        <w:rPr>
          <w:rtl w:val="0"/>
        </w:rPr>
        <w:t xml:space="preserve">Tujuan Media </w:t>
      </w:r>
    </w:p>
    <w:p w:rsidR="00000000" w:rsidDel="00000000" w:rsidP="00000000" w:rsidRDefault="00000000" w:rsidRPr="00000000" w14:paraId="00000094">
      <w:pPr>
        <w:spacing w:after="472" w:line="250" w:lineRule="auto"/>
        <w:ind w:left="-5" w:right="4" w:hanging="10"/>
        <w:rPr/>
      </w:pPr>
      <w:r w:rsidDel="00000000" w:rsidR="00000000" w:rsidRPr="00000000">
        <w:rPr>
          <w:color w:val="7e7e7e"/>
          <w:sz w:val="20"/>
          <w:szCs w:val="20"/>
          <w:rtl w:val="0"/>
        </w:rPr>
        <w:t xml:space="preserve">Menjangkau X% </w:t>
      </w:r>
      <w:sdt>
        <w:sdtPr>
          <w:tag w:val="goog_rdk_28"/>
        </w:sdtPr>
        <w:sdtContent>
          <w:del w:author="Edwin Solahuddin" w:id="15" w:date="2023-03-05T06:44:22Z">
            <w:r w:rsidDel="00000000" w:rsidR="00000000" w:rsidRPr="00000000">
              <w:rPr>
                <w:color w:val="7e7e7e"/>
                <w:sz w:val="20"/>
                <w:szCs w:val="20"/>
                <w:rtl w:val="0"/>
              </w:rPr>
              <w:delText xml:space="preserve">dari </w:delText>
            </w:r>
          </w:del>
        </w:sdtContent>
      </w:sdt>
      <w:r w:rsidDel="00000000" w:rsidR="00000000" w:rsidRPr="00000000">
        <w:rPr>
          <w:color w:val="7e7e7e"/>
          <w:sz w:val="20"/>
          <w:szCs w:val="20"/>
          <w:rtl w:val="0"/>
        </w:rPr>
        <w:t xml:space="preserve">target audiens utama </w:t>
      </w:r>
      <w:r w:rsidDel="00000000" w:rsidR="00000000" w:rsidRPr="00000000">
        <w:rPr>
          <w:rtl w:val="0"/>
        </w:rPr>
      </w:r>
    </w:p>
    <w:sdt>
      <w:sdtPr>
        <w:tag w:val="goog_rdk_30"/>
      </w:sdtPr>
      <w:sdtContent>
        <w:p w:rsidR="00000000" w:rsidDel="00000000" w:rsidP="00000000" w:rsidRDefault="00000000" w:rsidRPr="00000000" w14:paraId="00000095">
          <w:pPr>
            <w:spacing w:after="472" w:line="250" w:lineRule="auto"/>
            <w:ind w:left="-5" w:right="296" w:hanging="10"/>
            <w:rPr>
              <w:ins w:author="Edwin Solahuddin" w:id="16" w:date="2023-03-05T06:44:35Z"/>
              <w:color w:val="7e7e7e"/>
              <w:sz w:val="20"/>
              <w:szCs w:val="20"/>
            </w:rPr>
          </w:pPr>
          <w:r w:rsidDel="00000000" w:rsidR="00000000" w:rsidRPr="00000000">
            <w:rPr>
              <w:color w:val="7e7e7e"/>
              <w:sz w:val="20"/>
              <w:szCs w:val="20"/>
              <w:u w:val="single"/>
              <w:rtl w:val="0"/>
            </w:rPr>
            <w:t xml:space="preserve">Metrik:</w:t>
          </w:r>
          <w:r w:rsidDel="00000000" w:rsidR="00000000" w:rsidRPr="00000000">
            <w:rPr>
              <w:color w:val="7e7e7e"/>
              <w:sz w:val="20"/>
              <w:szCs w:val="20"/>
              <w:rtl w:val="0"/>
            </w:rPr>
            <w:t xml:space="preserve"> Total jangkauan di semua media </w:t>
          </w:r>
          <w:sdt>
            <w:sdtPr>
              <w:tag w:val="goog_rdk_29"/>
            </w:sdtPr>
            <w:sdtContent>
              <w:ins w:author="Edwin Solahuddin" w:id="16" w:date="2023-03-05T06:44:35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96">
      <w:pPr>
        <w:spacing w:after="472" w:line="250" w:lineRule="auto"/>
        <w:ind w:left="-5" w:right="296" w:hanging="10"/>
        <w:rPr/>
      </w:pPr>
      <w:r w:rsidDel="00000000" w:rsidR="00000000" w:rsidRPr="00000000">
        <w:rPr>
          <w:color w:val="7e7e7e"/>
          <w:sz w:val="20"/>
          <w:szCs w:val="20"/>
          <w:rtl w:val="0"/>
        </w:rPr>
        <w:t xml:space="preserve">Tingkat keterlibatan (semua media)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ind w:left="-5" w:hanging="10"/>
        <w:rPr/>
      </w:pPr>
      <w:r w:rsidDel="00000000" w:rsidR="00000000" w:rsidRPr="00000000">
        <w:rPr>
          <w:color w:val="7e7e7e"/>
          <w:sz w:val="20"/>
          <w:szCs w:val="20"/>
          <w:u w:val="single"/>
          <w:rtl w:val="0"/>
        </w:rPr>
        <w:t xml:space="preserve">Peralatan:</w:t>
      </w:r>
      <w:r w:rsidDel="00000000" w:rsidR="00000000" w:rsidRPr="00000000">
        <w:rPr>
          <w:color w:val="7e7e7e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72" w:line="250" w:lineRule="auto"/>
        <w:ind w:left="-5" w:right="4" w:hanging="10"/>
        <w:rPr/>
      </w:pPr>
      <w:r w:rsidDel="00000000" w:rsidR="00000000" w:rsidRPr="00000000">
        <w:rPr>
          <w:color w:val="7e7e7e"/>
          <w:sz w:val="20"/>
          <w:szCs w:val="20"/>
          <w:rtl w:val="0"/>
        </w:rPr>
        <w:t xml:space="preserve">Akan diputuskan kemudian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r w:rsidDel="00000000" w:rsidR="00000000" w:rsidRPr="00000000">
        <w:rPr>
          <w:rtl w:val="0"/>
        </w:rPr>
        <w:t xml:space="preserve">Tujuan Kampanye </w:t>
      </w:r>
    </w:p>
    <w:p w:rsidR="00000000" w:rsidDel="00000000" w:rsidP="00000000" w:rsidRDefault="00000000" w:rsidRPr="00000000" w14:paraId="0000009A">
      <w:pPr>
        <w:spacing w:after="472" w:line="250" w:lineRule="auto"/>
        <w:ind w:left="-5" w:right="4" w:hanging="10"/>
        <w:rPr/>
      </w:pPr>
      <w:r w:rsidDel="00000000" w:rsidR="00000000" w:rsidRPr="00000000">
        <w:rPr>
          <w:color w:val="7e7e7e"/>
          <w:sz w:val="20"/>
          <w:szCs w:val="20"/>
          <w:rtl w:val="0"/>
        </w:rPr>
        <w:t xml:space="preserve">X jumlah pengguna unik meningkatkan keterlibatan sebesar X%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left="-5" w:hanging="10"/>
        <w:rPr/>
      </w:pPr>
      <w:r w:rsidDel="00000000" w:rsidR="00000000" w:rsidRPr="00000000">
        <w:rPr>
          <w:color w:val="7e7e7e"/>
          <w:sz w:val="20"/>
          <w:szCs w:val="20"/>
          <w:u w:val="single"/>
          <w:rtl w:val="0"/>
        </w:rPr>
        <w:t xml:space="preserve">Metrik:</w:t>
      </w:r>
      <w:r w:rsidDel="00000000" w:rsidR="00000000" w:rsidRPr="00000000">
        <w:rPr>
          <w:color w:val="7e7e7e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72" w:line="250" w:lineRule="auto"/>
        <w:ind w:left="-5" w:right="4" w:hanging="10"/>
        <w:rPr/>
      </w:pPr>
      <w:r w:rsidDel="00000000" w:rsidR="00000000" w:rsidRPr="00000000">
        <w:rPr>
          <w:color w:val="7e7e7e"/>
          <w:sz w:val="20"/>
          <w:szCs w:val="20"/>
          <w:rtl w:val="0"/>
        </w:rPr>
        <w:t xml:space="preserve">Jangkauan yang unik ke Target Audiens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ind w:left="-5" w:hanging="10"/>
        <w:rPr/>
      </w:pPr>
      <w:r w:rsidDel="00000000" w:rsidR="00000000" w:rsidRPr="00000000">
        <w:rPr>
          <w:color w:val="7e7e7e"/>
          <w:sz w:val="20"/>
          <w:szCs w:val="20"/>
          <w:u w:val="single"/>
          <w:rtl w:val="0"/>
        </w:rPr>
        <w:t xml:space="preserve">Peralatan:</w:t>
      </w:r>
      <w:r w:rsidDel="00000000" w:rsidR="00000000" w:rsidRPr="00000000">
        <w:rPr>
          <w:color w:val="7e7e7e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72" w:line="250" w:lineRule="auto"/>
        <w:ind w:left="-5" w:right="4" w:hanging="10"/>
        <w:rPr/>
        <w:sectPr>
          <w:type w:val="continuous"/>
          <w:pgSz w:h="8100" w:w="14400" w:orient="landscape"/>
          <w:pgMar w:bottom="1440" w:top="1440" w:left="878" w:right="948" w:header="720" w:footer="720"/>
          <w:cols w:equalWidth="0" w:num="4">
            <w:col w:space="724" w:w="2600.5"/>
            <w:col w:space="724" w:w="2600.5"/>
            <w:col w:space="724" w:w="2600.5"/>
            <w:col w:space="0" w:w="2600.5"/>
          </w:cols>
        </w:sectPr>
      </w:pPr>
      <w:r w:rsidDel="00000000" w:rsidR="00000000" w:rsidRPr="00000000">
        <w:rPr>
          <w:color w:val="7e7e7e"/>
          <w:sz w:val="20"/>
          <w:szCs w:val="20"/>
          <w:rtl w:val="0"/>
        </w:rPr>
        <w:t xml:space="preserve">Akan diputuskan kemudian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80" w:lineRule="auto"/>
        <w:ind w:left="-5" w:hanging="10"/>
        <w:rPr/>
      </w:pPr>
      <w:sdt>
        <w:sdtPr>
          <w:tag w:val="goog_rdk_32"/>
        </w:sdtPr>
        <w:sdtContent>
          <w:del w:author="Edwin Solahuddin" w:id="9" w:date="2023-03-05T06:45:35Z"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delText xml:space="preserve">Definisi Keberhasilan </w:delText>
            </w:r>
          </w:del>
        </w:sdtContent>
      </w:sdt>
      <w:r w:rsidDel="00000000" w:rsidR="00000000" w:rsidRPr="00000000">
        <w:rPr>
          <w:rtl w:val="0"/>
        </w:rPr>
      </w:r>
    </w:p>
    <w:sectPr>
      <w:type w:val="continuous"/>
      <w:pgSz w:h="8100" w:w="14400" w:orient="landscape"/>
      <w:pgMar w:bottom="6956" w:top="1440" w:left="6020" w:right="5595" w:header="720" w:footer="720"/>
      <w:sectPrChange w:author="Edwin Solahuddin" w:id="17" w:date="2023-03-05T06:45:18Z">
        <w:sectPr w:rsidR="000000" w:rsidDel="000000" w:rsidRPr="000000" w:rsidSect="000000">
          <w:pgMar w:bottom="6956" w:top="1440" w:left="6020" w:right="6020" w:header="720" w:footer="720"/>
          <w:pgSz w:h="8100" w:w="14400" w:orient="landscape"/>
          <w:type w:val="continuous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29" w:hanging="529"/>
      </w:pPr>
      <w:rPr>
        <w:rFonts w:ascii="Calibri" w:cs="Calibri" w:eastAsia="Calibri" w:hAnsi="Calibri"/>
        <w:b w:val="0"/>
        <w:i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139" w:hanging="1139"/>
      </w:pPr>
      <w:rPr>
        <w:rFonts w:ascii="Calibri" w:cs="Calibri" w:eastAsia="Calibri" w:hAnsi="Calibri"/>
        <w:b w:val="0"/>
        <w:i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59" w:hanging="1859"/>
      </w:pPr>
      <w:rPr>
        <w:rFonts w:ascii="Calibri" w:cs="Calibri" w:eastAsia="Calibri" w:hAnsi="Calibri"/>
        <w:b w:val="0"/>
        <w:i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79" w:hanging="2579"/>
      </w:pPr>
      <w:rPr>
        <w:rFonts w:ascii="Calibri" w:cs="Calibri" w:eastAsia="Calibri" w:hAnsi="Calibri"/>
        <w:b w:val="0"/>
        <w:i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99" w:hanging="3299"/>
      </w:pPr>
      <w:rPr>
        <w:rFonts w:ascii="Calibri" w:cs="Calibri" w:eastAsia="Calibri" w:hAnsi="Calibri"/>
        <w:b w:val="0"/>
        <w:i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019" w:hanging="4019"/>
      </w:pPr>
      <w:rPr>
        <w:rFonts w:ascii="Calibri" w:cs="Calibri" w:eastAsia="Calibri" w:hAnsi="Calibri"/>
        <w:b w:val="0"/>
        <w:i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739" w:hanging="4739"/>
      </w:pPr>
      <w:rPr>
        <w:rFonts w:ascii="Calibri" w:cs="Calibri" w:eastAsia="Calibri" w:hAnsi="Calibri"/>
        <w:b w:val="0"/>
        <w:i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59" w:hanging="5459"/>
      </w:pPr>
      <w:rPr>
        <w:rFonts w:ascii="Calibri" w:cs="Calibri" w:eastAsia="Calibri" w:hAnsi="Calibri"/>
        <w:b w:val="0"/>
        <w:i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79" w:hanging="6179"/>
      </w:pPr>
      <w:rPr>
        <w:rFonts w:ascii="Calibri" w:cs="Calibri" w:eastAsia="Calibri" w:hAnsi="Calibri"/>
        <w:b w:val="0"/>
        <w:i w:val="0"/>
        <w:strike w:val="0"/>
        <w:color w:val="434343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77" w:before="0" w:line="259" w:lineRule="auto"/>
      <w:ind w:left="0" w:right="0" w:firstLine="0"/>
      <w:jc w:val="left"/>
    </w:pPr>
    <w:rPr>
      <w:rFonts w:ascii="Roboto" w:cs="Roboto" w:eastAsia="Roboto" w:hAnsi="Roboto"/>
      <w:b w:val="0"/>
      <w:i w:val="0"/>
      <w:smallCaps w:val="0"/>
      <w:strike w:val="0"/>
      <w:color w:val="d40f24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77" w:before="0" w:line="259" w:lineRule="auto"/>
      <w:ind w:left="0" w:right="0" w:firstLine="0"/>
      <w:jc w:val="left"/>
    </w:pPr>
    <w:rPr>
      <w:rFonts w:ascii="Roboto" w:cs="Roboto" w:eastAsia="Roboto" w:hAnsi="Roboto"/>
      <w:b w:val="0"/>
      <w:i w:val="0"/>
      <w:smallCaps w:val="0"/>
      <w:strike w:val="0"/>
      <w:color w:val="fabb05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77" w:before="0" w:line="259" w:lineRule="auto"/>
      <w:ind w:left="0" w:right="0" w:firstLine="0"/>
      <w:jc w:val="left"/>
    </w:pPr>
    <w:rPr>
      <w:rFonts w:ascii="Roboto" w:cs="Roboto" w:eastAsia="Roboto" w:hAnsi="Roboto"/>
      <w:b w:val="0"/>
      <w:i w:val="0"/>
      <w:smallCaps w:val="0"/>
      <w:strike w:val="0"/>
      <w:color w:val="48a942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="Calibri" w:cs="Times New Roman" w:eastAsia="Calibri" w:hAnsi="Calibri"/>
      <w:color w:val="000000"/>
      <w:sz w:val="22"/>
      <w:lang w:eastAsia="en" w:val="en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377" w:line="259" w:lineRule="auto"/>
      <w:outlineLvl w:val="0"/>
    </w:pPr>
    <w:rPr>
      <w:rFonts w:ascii="Roboto" w:cs="Roboto" w:eastAsia="Roboto" w:hAnsi="Roboto"/>
      <w:color w:val="d40f24"/>
      <w:sz w:val="28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377" w:line="259" w:lineRule="auto"/>
      <w:outlineLvl w:val="1"/>
    </w:pPr>
    <w:rPr>
      <w:rFonts w:ascii="Roboto" w:cs="Roboto" w:eastAsia="Roboto" w:hAnsi="Roboto"/>
      <w:color w:val="fabb05"/>
      <w:sz w:val="28"/>
    </w:rPr>
  </w:style>
  <w:style w:type="paragraph" w:styleId="Heading3">
    <w:name w:val="heading 3"/>
    <w:next w:val="Normal"/>
    <w:link w:val="Heading3Char"/>
    <w:uiPriority w:val="9"/>
    <w:unhideWhenUsed w:val="1"/>
    <w:qFormat w:val="1"/>
    <w:pPr>
      <w:keepNext w:val="1"/>
      <w:keepLines w:val="1"/>
      <w:spacing w:after="377" w:line="259" w:lineRule="auto"/>
      <w:outlineLvl w:val="2"/>
    </w:pPr>
    <w:rPr>
      <w:rFonts w:ascii="Roboto" w:cs="Roboto" w:eastAsia="Roboto" w:hAnsi="Roboto"/>
      <w:color w:val="48a942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link w:val="Heading3"/>
    <w:rPr>
      <w:rFonts w:ascii="Roboto" w:cs="Roboto" w:eastAsia="Roboto" w:hAnsi="Roboto"/>
      <w:color w:val="48a942"/>
      <w:sz w:val="28"/>
    </w:rPr>
  </w:style>
  <w:style w:type="character" w:styleId="Heading1Char" w:customStyle="1">
    <w:name w:val="Heading 1 Char"/>
    <w:link w:val="Heading1"/>
    <w:rPr>
      <w:rFonts w:ascii="Roboto" w:cs="Roboto" w:eastAsia="Roboto" w:hAnsi="Roboto"/>
      <w:color w:val="d40f24"/>
      <w:sz w:val="28"/>
    </w:rPr>
  </w:style>
  <w:style w:type="character" w:styleId="Heading2Char" w:customStyle="1">
    <w:name w:val="Heading 2 Char"/>
    <w:link w:val="Heading2"/>
    <w:rPr>
      <w:rFonts w:ascii="Roboto" w:cs="Roboto" w:eastAsia="Roboto" w:hAnsi="Roboto"/>
      <w:color w:val="fabb05"/>
      <w:sz w:val="28"/>
    </w:rPr>
  </w:style>
  <w:style w:type="table" w:styleId="TableGrid" w:customStyle="1">
    <w:name w:val="TableGri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369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4.0" w:type="dxa"/>
        <w:left w:w="0.0" w:type="dxa"/>
        <w:bottom w:w="4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jpg"/><Relationship Id="rId22" Type="http://schemas.openxmlformats.org/officeDocument/2006/relationships/image" Target="media/image11.png"/><Relationship Id="rId21" Type="http://schemas.openxmlformats.org/officeDocument/2006/relationships/image" Target="media/image15.png"/><Relationship Id="rId24" Type="http://schemas.openxmlformats.org/officeDocument/2006/relationships/image" Target="media/image20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26" Type="http://schemas.openxmlformats.org/officeDocument/2006/relationships/image" Target="media/image21.jpg"/><Relationship Id="rId25" Type="http://schemas.openxmlformats.org/officeDocument/2006/relationships/image" Target="media/image19.png"/><Relationship Id="rId28" Type="http://schemas.openxmlformats.org/officeDocument/2006/relationships/image" Target="media/image16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2.png"/><Relationship Id="rId11" Type="http://schemas.openxmlformats.org/officeDocument/2006/relationships/image" Target="media/image8.jpg"/><Relationship Id="rId10" Type="http://schemas.openxmlformats.org/officeDocument/2006/relationships/image" Target="media/image1.png"/><Relationship Id="rId13" Type="http://schemas.openxmlformats.org/officeDocument/2006/relationships/image" Target="media/image9.jpg"/><Relationship Id="rId12" Type="http://schemas.openxmlformats.org/officeDocument/2006/relationships/image" Target="media/image5.png"/><Relationship Id="rId15" Type="http://schemas.openxmlformats.org/officeDocument/2006/relationships/image" Target="media/image18.jpg"/><Relationship Id="rId14" Type="http://schemas.openxmlformats.org/officeDocument/2006/relationships/image" Target="media/image3.png"/><Relationship Id="rId17" Type="http://schemas.openxmlformats.org/officeDocument/2006/relationships/image" Target="media/image12.jpg"/><Relationship Id="rId16" Type="http://schemas.openxmlformats.org/officeDocument/2006/relationships/image" Target="media/image10.png"/><Relationship Id="rId19" Type="http://schemas.openxmlformats.org/officeDocument/2006/relationships/image" Target="media/image13.jp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tjXADNyeMdKRfvUeWhKT9B5u1A==">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2023-02-15T21:22:00Z</dcterms:created>
  <dc:creator>Mike Devlin</dc:creator>
</cp:coreProperties>
</file>